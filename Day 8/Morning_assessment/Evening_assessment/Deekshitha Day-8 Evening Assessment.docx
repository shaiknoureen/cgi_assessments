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20 Advanced Python Programs: Encapsulation and Abstraction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Employee Salary with Bonus Logic</w:t>
      </w:r>
    </w:p>
    <w:sdt>
      <w:sdtPr>
        <w:id w:val="306967645"/>
        <w:tag w:val="goog_rdk_1"/>
      </w:sdtPr>
      <w:sdtContent>
        <w:p w:rsidR="00000000" w:rsidDel="00000000" w:rsidP="00000000" w:rsidRDefault="00000000" w:rsidRPr="00000000" w14:paraId="00000003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Employee:</w:t>
            <w:br w:type="textWrapping"/>
            <w:t xml:space="preserve">    def __init__(self, name, base_salary):</w:t>
            <w:br w:type="textWrapping"/>
            <w:t xml:space="preserve">        self.__name = name</w:t>
            <w:br w:type="textWrapping"/>
            <w:t xml:space="preserve">        self.__salary = base_salary</w:t>
            <w:br w:type="textWrapping"/>
            <w:br w:type="textWrapping"/>
            <w:t xml:space="preserve">    def add_bonus(self, bonus):</w:t>
            <w:br w:type="textWrapping"/>
            <w:t xml:space="preserve">        if bonus &lt; 0:</w:t>
            <w:br w:type="textWrapping"/>
            <w:t xml:space="preserve">            raise ValueError("Bonus cannot be negative.")</w:t>
            <w:br w:type="textWrapping"/>
            <w:t xml:space="preserve">        self.__salary += bonus</w:t>
            <w:br w:type="textWrapping"/>
            <w:br w:type="textWrapping"/>
            <w:t xml:space="preserve">    def get_details(self):</w:t>
            <w:br w:type="textWrapping"/>
            <w:t xml:space="preserve">        return f"Employee: {self.__name}, Salary: {self.__salary}"</w:t>
            <w:br w:type="textWrapping"/>
            <w:br w:type="textWrapping"/>
            <w:t xml:space="preserve">emp = Employee("Alice", 50000)</w:t>
            <w:br w:type="textWrapping"/>
            <w:t xml:space="preserve">emp.add_bonus(5000)</w:t>
            <w:br w:type="textWrapping"/>
            <w:t xml:space="preserve">print(emp.get_details())</w:t>
          </w:r>
          <w:sdt>
            <w:sdtPr>
              <w:id w:val="-2014726441"/>
              <w:tag w:val="goog_rdk_0"/>
            </w:sdtPr>
            <w:sdtContent>
              <w:ins w:author="Raja Deekshitha" w:id="0" w:date="2025-07-24T16:14:2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725066298"/>
        <w:tag w:val="goog_rdk_3"/>
      </w:sdtPr>
      <w:sdtContent>
        <w:p w:rsidR="00000000" w:rsidDel="00000000" w:rsidP="00000000" w:rsidRDefault="00000000" w:rsidRPr="00000000" w14:paraId="00000004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432737063"/>
              <w:tag w:val="goog_rdk_2"/>
            </w:sdtPr>
            <w:sdtContent>
              <w:ins w:author="Raja Deekshitha" w:id="0" w:date="2025-07-24T16:14:2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222745968"/>
        <w:tag w:val="goog_rdk_5"/>
      </w:sdtPr>
      <w:sdtContent>
        <w:p w:rsidR="00000000" w:rsidDel="00000000" w:rsidP="00000000" w:rsidRDefault="00000000" w:rsidRPr="00000000" w14:paraId="00000005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58180626"/>
              <w:tag w:val="goog_rdk_4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974677663"/>
        <w:tag w:val="goog_rdk_7"/>
      </w:sdtPr>
      <w:sdtContent>
        <w:p w:rsidR="00000000" w:rsidDel="00000000" w:rsidP="00000000" w:rsidRDefault="00000000" w:rsidRPr="00000000" w14:paraId="00000006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667553015"/>
              <w:tag w:val="goog_rdk_6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Employee: Alice, 55000</w:t>
                </w:r>
              </w:ins>
            </w:sdtContent>
          </w:sdt>
        </w:p>
      </w:sdtContent>
    </w:sdt>
    <w:sdt>
      <w:sdtPr>
        <w:id w:val="-1045620122"/>
        <w:tag w:val="goog_rdk_9"/>
      </w:sdtPr>
      <w:sdtContent>
        <w:p w:rsidR="00000000" w:rsidDel="00000000" w:rsidP="00000000" w:rsidRDefault="00000000" w:rsidRPr="00000000" w14:paraId="00000007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113353959"/>
              <w:tag w:val="goog_rdk_8"/>
            </w:sdtPr>
            <w:sdtContent>
              <w:ins w:author="Raja Deekshitha" w:id="0" w:date="2025-07-24T16:14:2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2027143128"/>
        <w:tag w:val="goog_rdk_11"/>
      </w:sdtPr>
      <w:sdtContent>
        <w:p w:rsidR="00000000" w:rsidDel="00000000" w:rsidP="00000000" w:rsidRDefault="00000000" w:rsidRPr="00000000" w14:paraId="00000008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07847566"/>
              <w:tag w:val="goog_rdk_10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1.Employee class is initialized with name and salary attributes.</w:t>
                </w:r>
              </w:ins>
            </w:sdtContent>
          </w:sdt>
        </w:p>
      </w:sdtContent>
    </w:sdt>
    <w:sdt>
      <w:sdtPr>
        <w:id w:val="559278436"/>
        <w:tag w:val="goog_rdk_13"/>
      </w:sdtPr>
      <w:sdtContent>
        <w:p w:rsidR="00000000" w:rsidDel="00000000" w:rsidP="00000000" w:rsidRDefault="00000000" w:rsidRPr="00000000" w14:paraId="00000009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51169874"/>
              <w:tag w:val="goog_rdk_12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2.There are two methods, one for adding bonus to the salary and the other is to get details.</w:t>
                </w:r>
              </w:ins>
            </w:sdtContent>
          </w:sdt>
        </w:p>
      </w:sdtContent>
    </w:sdt>
    <w:sdt>
      <w:sdtPr>
        <w:id w:val="-788231180"/>
        <w:tag w:val="goog_rdk_15"/>
      </w:sdtPr>
      <w:sdtContent>
        <w:p w:rsidR="00000000" w:rsidDel="00000000" w:rsidP="00000000" w:rsidRDefault="00000000" w:rsidRPr="00000000" w14:paraId="0000000A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206537968"/>
              <w:tag w:val="goog_rdk_14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3.while adding bonus, if the bonus is less than 0 then you will get a ValueError Exception.</w:t>
                </w:r>
              </w:ins>
            </w:sdtContent>
          </w:sdt>
        </w:p>
      </w:sdtContent>
    </w:sdt>
    <w:sdt>
      <w:sdtPr>
        <w:id w:val="558201788"/>
        <w:tag w:val="goog_rdk_17"/>
      </w:sdtPr>
      <w:sdtContent>
        <w:p w:rsidR="00000000" w:rsidDel="00000000" w:rsidP="00000000" w:rsidRDefault="00000000" w:rsidRPr="00000000" w14:paraId="0000000B">
          <w:pPr>
            <w:rPr>
              <w:ins w:author="Raja Deekshitha" w:id="0" w:date="2025-07-24T16:14:2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44588508"/>
              <w:tag w:val="goog_rdk_16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4.Here, salary and bonus are private variables i.e., can be accessed only in this class.</w:t>
                </w:r>
              </w:ins>
            </w:sdtContent>
          </w:sdt>
        </w:p>
      </w:sdtContent>
    </w:sdt>
    <w:sdt>
      <w:sdtPr>
        <w:id w:val="1926555727"/>
        <w:tag w:val="goog_rdk_20"/>
      </w:sdtPr>
      <w:sdtContent>
        <w:p w:rsidR="00000000" w:rsidDel="00000000" w:rsidP="00000000" w:rsidRDefault="00000000" w:rsidRPr="00000000" w14:paraId="0000000C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" w:date="2025-07-24T16:14:21Z">
                <w:rPr/>
              </w:rPrChange>
            </w:rPr>
          </w:pPr>
          <w:sdt>
            <w:sdtPr>
              <w:id w:val="-1008632142"/>
              <w:tag w:val="goog_rdk_18"/>
            </w:sdtPr>
            <w:sdtContent>
              <w:ins w:author="Raja Deekshitha" w:id="0" w:date="2025-07-24T16:14:2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 So, created an object to access these attributes and methods from the class. </w:t>
                </w:r>
              </w:ins>
            </w:sdtContent>
          </w:sdt>
          <w:sdt>
            <w:sdtPr>
              <w:id w:val="-1126122193"/>
              <w:tag w:val="goog_rdk_19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Validated Bank Account with Deposit and Withdraw</w:t>
      </w:r>
    </w:p>
    <w:sdt>
      <w:sdtPr>
        <w:id w:val="1340576330"/>
        <w:tag w:val="goog_rdk_22"/>
      </w:sdtPr>
      <w:sdtContent>
        <w:p w:rsidR="00000000" w:rsidDel="00000000" w:rsidP="00000000" w:rsidRDefault="00000000" w:rsidRPr="00000000" w14:paraId="0000000E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BankAccount:</w:t>
            <w:br w:type="textWrapping"/>
            <w:t xml:space="preserve">    def __init__(self, owner, balance):</w:t>
            <w:br w:type="textWrapping"/>
            <w:t xml:space="preserve">        self.__owner = owner</w:t>
            <w:br w:type="textWrapping"/>
            <w:t xml:space="preserve">        self.__balance = balance</w:t>
            <w:br w:type="textWrapping"/>
            <w:br w:type="textWrapping"/>
            <w:t xml:space="preserve">    def deposit(self, amount):</w:t>
            <w:br w:type="textWrapping"/>
            <w:t xml:space="preserve">        if amount &lt;= 0:</w:t>
            <w:br w:type="textWrapping"/>
            <w:t xml:space="preserve">            raise ValueError("Invalid deposit amount.")</w:t>
            <w:br w:type="textWrapping"/>
            <w:t xml:space="preserve">        self.__balance += amount</w:t>
            <w:br w:type="textWrapping"/>
            <w:br w:type="textWrapping"/>
            <w:t xml:space="preserve">    def withdraw(self, amount):</w:t>
            <w:br w:type="textWrapping"/>
            <w:t xml:space="preserve">        if amount &gt; self.__balance:</w:t>
            <w:br w:type="textWrapping"/>
            <w:t xml:space="preserve">            raise ValueError("Insufficient funds.")</w:t>
            <w:br w:type="textWrapping"/>
            <w:t xml:space="preserve">        self.__balance -= amount</w:t>
            <w:br w:type="textWrapping"/>
            <w:br w:type="textWrapping"/>
            <w:t xml:space="preserve">    def get_balance(self):</w:t>
            <w:br w:type="textWrapping"/>
            <w:t xml:space="preserve">        return self.__balance</w:t>
            <w:br w:type="textWrapping"/>
            <w:br w:type="textWrapping"/>
            <w:t xml:space="preserve">acc = BankAccount("John", 1000)</w:t>
            <w:br w:type="textWrapping"/>
            <w:t xml:space="preserve">acc.deposit(500)</w:t>
            <w:br w:type="textWrapping"/>
            <w:t xml:space="preserve">acc.withdraw(200)</w:t>
            <w:br w:type="textWrapping"/>
            <w:t xml:space="preserve">print("Balance:", acc.get_balance())</w:t>
          </w:r>
          <w:sdt>
            <w:sdtPr>
              <w:id w:val="-106354620"/>
              <w:tag w:val="goog_rdk_21"/>
            </w:sdtPr>
            <w:sdtContent>
              <w:ins w:author="Raja Deekshitha" w:id="2" w:date="2025-07-24T16:53:1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04799548"/>
        <w:tag w:val="goog_rdk_24"/>
      </w:sdtPr>
      <w:sdtContent>
        <w:p w:rsidR="00000000" w:rsidDel="00000000" w:rsidP="00000000" w:rsidRDefault="00000000" w:rsidRPr="00000000" w14:paraId="0000000F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77500596"/>
              <w:tag w:val="goog_rdk_23"/>
            </w:sdtPr>
            <w:sdtContent>
              <w:ins w:author="Raja Deekshitha" w:id="2" w:date="2025-07-24T16:53:1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014349800"/>
        <w:tag w:val="goog_rdk_26"/>
      </w:sdtPr>
      <w:sdtContent>
        <w:p w:rsidR="00000000" w:rsidDel="00000000" w:rsidP="00000000" w:rsidRDefault="00000000" w:rsidRPr="00000000" w14:paraId="00000010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406874329"/>
              <w:tag w:val="goog_rdk_25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150680511"/>
        <w:tag w:val="goog_rdk_28"/>
      </w:sdtPr>
      <w:sdtContent>
        <w:p w:rsidR="00000000" w:rsidDel="00000000" w:rsidP="00000000" w:rsidRDefault="00000000" w:rsidRPr="00000000" w14:paraId="00000011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35483848"/>
              <w:tag w:val="goog_rdk_27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Balance: 1300</w:t>
                </w:r>
              </w:ins>
            </w:sdtContent>
          </w:sdt>
        </w:p>
      </w:sdtContent>
    </w:sdt>
    <w:sdt>
      <w:sdtPr>
        <w:id w:val="2043376263"/>
        <w:tag w:val="goog_rdk_30"/>
      </w:sdtPr>
      <w:sdtContent>
        <w:p w:rsidR="00000000" w:rsidDel="00000000" w:rsidP="00000000" w:rsidRDefault="00000000" w:rsidRPr="00000000" w14:paraId="00000012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774983856"/>
              <w:tag w:val="goog_rdk_29"/>
            </w:sdtPr>
            <w:sdtContent>
              <w:ins w:author="Raja Deekshitha" w:id="2" w:date="2025-07-24T16:53:1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716897979"/>
        <w:tag w:val="goog_rdk_32"/>
      </w:sdtPr>
      <w:sdtContent>
        <w:p w:rsidR="00000000" w:rsidDel="00000000" w:rsidP="00000000" w:rsidRDefault="00000000" w:rsidRPr="00000000" w14:paraId="00000013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570040232"/>
              <w:tag w:val="goog_rdk_31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Here, BankAccount class is initialized with owner and balance attributes.</w:t>
                </w:r>
              </w:ins>
            </w:sdtContent>
          </w:sdt>
        </w:p>
      </w:sdtContent>
    </w:sdt>
    <w:sdt>
      <w:sdtPr>
        <w:id w:val="478365681"/>
        <w:tag w:val="goog_rdk_34"/>
      </w:sdtPr>
      <w:sdtContent>
        <w:p w:rsidR="00000000" w:rsidDel="00000000" w:rsidP="00000000" w:rsidRDefault="00000000" w:rsidRPr="00000000" w14:paraId="00000014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842531160"/>
              <w:tag w:val="goog_rdk_33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2.There are three methods. One is to deposit the amount, second is to withdraw the amount and third is to get the balance.</w:t>
                </w:r>
              </w:ins>
            </w:sdtContent>
          </w:sdt>
        </w:p>
      </w:sdtContent>
    </w:sdt>
    <w:sdt>
      <w:sdtPr>
        <w:id w:val="-553592073"/>
        <w:tag w:val="goog_rdk_38"/>
      </w:sdtPr>
      <w:sdtContent>
        <w:p w:rsidR="00000000" w:rsidDel="00000000" w:rsidP="00000000" w:rsidRDefault="00000000" w:rsidRPr="00000000" w14:paraId="00000015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679833690"/>
              <w:tag w:val="goog_rdk_35"/>
            </w:sdtPr>
            <w:sdtContent>
              <w:ins w:author="Raja Deekshitha" w:id="2" w:date="2025-07-24T16:53:13Z"/>
            </w:sdtContent>
          </w:sdt>
          <w:sdt>
            <w:sdtPr>
              <w:id w:val="-1181363174"/>
              <w:tag w:val="goog_rdk_36"/>
            </w:sdtPr>
            <w:sdtContent>
              <w:ins w:author="Raja Deekshitha" w:id="2" w:date="2025-07-24T16:53:13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"http://3.if"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55cc"/>
                    <w:sz w:val="20"/>
                    <w:szCs w:val="20"/>
                    <w:u w:val="single"/>
                    <w:rtl w:val="0"/>
                  </w:rPr>
                  <w:t xml:space="preserve">3.If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1575241489"/>
              <w:tag w:val="goog_rdk_37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deposit amount is less than 0, then you may get ValueError. And if the withdraw amount is greater than the balance amount then you may get InsufficientFunds Error.</w:t>
                </w:r>
              </w:ins>
            </w:sdtContent>
          </w:sdt>
        </w:p>
      </w:sdtContent>
    </w:sdt>
    <w:sdt>
      <w:sdtPr>
        <w:id w:val="-2045702542"/>
        <w:tag w:val="goog_rdk_40"/>
      </w:sdtPr>
      <w:sdtContent>
        <w:p w:rsidR="00000000" w:rsidDel="00000000" w:rsidP="00000000" w:rsidRDefault="00000000" w:rsidRPr="00000000" w14:paraId="00000016">
          <w:pPr>
            <w:rPr>
              <w:ins w:author="Raja Deekshitha" w:id="2" w:date="2025-07-24T16:53:1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59574768"/>
              <w:tag w:val="goog_rdk_39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4.Owner and balance are the private attributes i.e., they can only be accessed in this class.</w:t>
                </w:r>
              </w:ins>
            </w:sdtContent>
          </w:sdt>
        </w:p>
      </w:sdtContent>
    </w:sdt>
    <w:sdt>
      <w:sdtPr>
        <w:id w:val="-213081869"/>
        <w:tag w:val="goog_rdk_45"/>
      </w:sdtPr>
      <w:sdtContent>
        <w:p w:rsidR="00000000" w:rsidDel="00000000" w:rsidP="00000000" w:rsidRDefault="00000000" w:rsidRPr="00000000" w14:paraId="00000017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3" w:date="2025-07-24T16:53:13Z">
                <w:rPr/>
              </w:rPrChange>
            </w:rPr>
          </w:pPr>
          <w:sdt>
            <w:sdtPr>
              <w:id w:val="-1169743559"/>
              <w:tag w:val="goog_rdk_41"/>
            </w:sdtPr>
            <w:sdtContent>
              <w:ins w:author="Raja Deekshitha" w:id="2" w:date="2025-07-24T16:53:13Z"/>
            </w:sdtContent>
          </w:sdt>
          <w:sdt>
            <w:sdtPr>
              <w:id w:val="-1838731924"/>
              <w:tag w:val="goog_rdk_42"/>
            </w:sdtPr>
            <w:sdtContent>
              <w:ins w:author="Raja Deekshitha" w:id="2" w:date="2025-07-24T16:53:13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"http://5.so"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55cc"/>
                    <w:sz w:val="20"/>
                    <w:szCs w:val="20"/>
                    <w:u w:val="single"/>
                    <w:rtl w:val="0"/>
                  </w:rPr>
                  <w:t xml:space="preserve">5.So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2031949083"/>
              <w:tag w:val="goog_rdk_43"/>
            </w:sdtPr>
            <w:sdtContent>
              <w:ins w:author="Raja Deekshitha" w:id="2" w:date="2025-07-24T16:53:1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, to access these attributes and methods we created an object.</w:t>
                </w:r>
              </w:ins>
            </w:sdtContent>
          </w:sdt>
          <w:sdt>
            <w:sdtPr>
              <w:id w:val="1268963440"/>
              <w:tag w:val="goog_rdk_4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3. Encapsulation with Password Protection</w:t>
      </w:r>
    </w:p>
    <w:sdt>
      <w:sdtPr>
        <w:id w:val="-184839882"/>
        <w:tag w:val="goog_rdk_47"/>
      </w:sdtPr>
      <w:sdtContent>
        <w:p w:rsidR="00000000" w:rsidDel="00000000" w:rsidP="00000000" w:rsidRDefault="00000000" w:rsidRPr="00000000" w14:paraId="00000019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User:</w:t>
            <w:br w:type="textWrapping"/>
            <w:t xml:space="preserve">    def __init__(self, username, password):</w:t>
            <w:br w:type="textWrapping"/>
            <w:t xml:space="preserve">        self.__username = username</w:t>
            <w:br w:type="textWrapping"/>
            <w:t xml:space="preserve">        self.__password = password</w:t>
            <w:br w:type="textWrapping"/>
            <w:br w:type="textWrapping"/>
            <w:t xml:space="preserve">    def authenticate(self, input_password):</w:t>
            <w:br w:type="textWrapping"/>
            <w:t xml:space="preserve">        return self.__password == input_password</w:t>
            <w:br w:type="textWrapping"/>
            <w:br w:type="textWrapping"/>
            <w:t xml:space="preserve">    def get_username(self):</w:t>
            <w:br w:type="textWrapping"/>
            <w:t xml:space="preserve">        return self.__username</w:t>
            <w:br w:type="textWrapping"/>
            <w:br w:type="textWrapping"/>
            <w:t xml:space="preserve">user = User("admin", "12345")</w:t>
            <w:br w:type="textWrapping"/>
            <w:t xml:space="preserve">print(user.authenticate("12345"))</w:t>
            <w:br w:type="textWrapping"/>
            <w:t xml:space="preserve">print(user.authenticate("abc"))</w:t>
          </w:r>
          <w:sdt>
            <w:sdtPr>
              <w:id w:val="-91696719"/>
              <w:tag w:val="goog_rdk_46"/>
            </w:sdtPr>
            <w:sdtContent>
              <w:ins w:author="Raja Deekshitha" w:id="4" w:date="2025-07-24T17:00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073665541"/>
        <w:tag w:val="goog_rdk_49"/>
      </w:sdtPr>
      <w:sdtContent>
        <w:p w:rsidR="00000000" w:rsidDel="00000000" w:rsidP="00000000" w:rsidRDefault="00000000" w:rsidRPr="00000000" w14:paraId="0000001A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50965155"/>
              <w:tag w:val="goog_rdk_48"/>
            </w:sdtPr>
            <w:sdtContent>
              <w:ins w:author="Raja Deekshitha" w:id="4" w:date="2025-07-24T17:00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896584058"/>
        <w:tag w:val="goog_rdk_51"/>
      </w:sdtPr>
      <w:sdtContent>
        <w:p w:rsidR="00000000" w:rsidDel="00000000" w:rsidP="00000000" w:rsidRDefault="00000000" w:rsidRPr="00000000" w14:paraId="0000001B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05183307"/>
              <w:tag w:val="goog_rdk_50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489406331"/>
        <w:tag w:val="goog_rdk_53"/>
      </w:sdtPr>
      <w:sdtContent>
        <w:p w:rsidR="00000000" w:rsidDel="00000000" w:rsidP="00000000" w:rsidRDefault="00000000" w:rsidRPr="00000000" w14:paraId="0000001C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296356684"/>
              <w:tag w:val="goog_rdk_52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True</w:t>
                </w:r>
              </w:ins>
            </w:sdtContent>
          </w:sdt>
        </w:p>
      </w:sdtContent>
    </w:sdt>
    <w:sdt>
      <w:sdtPr>
        <w:id w:val="679431825"/>
        <w:tag w:val="goog_rdk_55"/>
      </w:sdtPr>
      <w:sdtContent>
        <w:p w:rsidR="00000000" w:rsidDel="00000000" w:rsidP="00000000" w:rsidRDefault="00000000" w:rsidRPr="00000000" w14:paraId="0000001D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505839310"/>
              <w:tag w:val="goog_rdk_54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False</w:t>
                </w:r>
              </w:ins>
            </w:sdtContent>
          </w:sdt>
        </w:p>
      </w:sdtContent>
    </w:sdt>
    <w:sdt>
      <w:sdtPr>
        <w:id w:val="1394613624"/>
        <w:tag w:val="goog_rdk_57"/>
      </w:sdtPr>
      <w:sdtContent>
        <w:p w:rsidR="00000000" w:rsidDel="00000000" w:rsidP="00000000" w:rsidRDefault="00000000" w:rsidRPr="00000000" w14:paraId="0000001E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094382434"/>
              <w:tag w:val="goog_rdk_56"/>
            </w:sdtPr>
            <w:sdtContent>
              <w:ins w:author="Raja Deekshitha" w:id="4" w:date="2025-07-24T17:00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273852005"/>
        <w:tag w:val="goog_rdk_59"/>
      </w:sdtPr>
      <w:sdtContent>
        <w:p w:rsidR="00000000" w:rsidDel="00000000" w:rsidP="00000000" w:rsidRDefault="00000000" w:rsidRPr="00000000" w14:paraId="0000001F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478032733"/>
              <w:tag w:val="goog_rdk_58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1.Here, class user is initialized with username and password.</w:t>
                </w:r>
              </w:ins>
            </w:sdtContent>
          </w:sdt>
        </w:p>
      </w:sdtContent>
    </w:sdt>
    <w:sdt>
      <w:sdtPr>
        <w:id w:val="1659531349"/>
        <w:tag w:val="goog_rdk_61"/>
      </w:sdtPr>
      <w:sdtContent>
        <w:p w:rsidR="00000000" w:rsidDel="00000000" w:rsidP="00000000" w:rsidRDefault="00000000" w:rsidRPr="00000000" w14:paraId="00000020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12274539"/>
              <w:tag w:val="goog_rdk_60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2.There are 2 methods. One is to authenticate the password and the other is to get the username.</w:t>
                </w:r>
              </w:ins>
            </w:sdtContent>
          </w:sdt>
        </w:p>
      </w:sdtContent>
    </w:sdt>
    <w:sdt>
      <w:sdtPr>
        <w:id w:val="-643185617"/>
        <w:tag w:val="goog_rdk_63"/>
      </w:sdtPr>
      <w:sdtContent>
        <w:p w:rsidR="00000000" w:rsidDel="00000000" w:rsidP="00000000" w:rsidRDefault="00000000" w:rsidRPr="00000000" w14:paraId="00000021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58166176"/>
              <w:tag w:val="goog_rdk_62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3.Here, username and password are the private variables i.e., can only be accessed in this class.</w:t>
                </w:r>
              </w:ins>
            </w:sdtContent>
          </w:sdt>
        </w:p>
      </w:sdtContent>
    </w:sdt>
    <w:sdt>
      <w:sdtPr>
        <w:id w:val="-2126325181"/>
        <w:tag w:val="goog_rdk_67"/>
      </w:sdtPr>
      <w:sdtContent>
        <w:p w:rsidR="00000000" w:rsidDel="00000000" w:rsidP="00000000" w:rsidRDefault="00000000" w:rsidRPr="00000000" w14:paraId="00000022">
          <w:pPr>
            <w:rPr>
              <w:ins w:author="Raja Deekshitha" w:id="4" w:date="2025-07-24T17:00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82264734"/>
              <w:tag w:val="goog_rdk_64"/>
            </w:sdtPr>
            <w:sdtContent>
              <w:ins w:author="Raja Deekshitha" w:id="4" w:date="2025-07-24T17:00:09Z"/>
            </w:sdtContent>
          </w:sdt>
          <w:sdt>
            <w:sdtPr>
              <w:id w:val="1236135072"/>
              <w:tag w:val="goog_rdk_65"/>
            </w:sdtPr>
            <w:sdtContent>
              <w:ins w:author="Raja Deekshitha" w:id="4" w:date="2025-07-24T17:00:09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"http://4.if"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55cc"/>
                    <w:sz w:val="20"/>
                    <w:szCs w:val="20"/>
                    <w:u w:val="single"/>
                    <w:rtl w:val="0"/>
                  </w:rPr>
                  <w:t xml:space="preserve">4.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-1684877168"/>
              <w:tag w:val="goog_rdk_66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The given password should match with the original password.</w:t>
                </w:r>
              </w:ins>
            </w:sdtContent>
          </w:sdt>
        </w:p>
      </w:sdtContent>
    </w:sdt>
    <w:sdt>
      <w:sdtPr>
        <w:id w:val="2058461548"/>
        <w:tag w:val="goog_rdk_70"/>
      </w:sdtPr>
      <w:sdtContent>
        <w:p w:rsidR="00000000" w:rsidDel="00000000" w:rsidP="00000000" w:rsidRDefault="00000000" w:rsidRPr="00000000" w14:paraId="00000023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5" w:date="2025-07-24T17:00:09Z">
                <w:rPr/>
              </w:rPrChange>
            </w:rPr>
          </w:pPr>
          <w:sdt>
            <w:sdtPr>
              <w:id w:val="-1262970345"/>
              <w:tag w:val="goog_rdk_68"/>
            </w:sdtPr>
            <w:sdtContent>
              <w:ins w:author="Raja Deekshitha" w:id="4" w:date="2025-07-24T17:00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an object to access all these attributes and methods. </w:t>
                </w:r>
              </w:ins>
            </w:sdtContent>
          </w:sdt>
          <w:sdt>
            <w:sdtPr>
              <w:id w:val="-560435938"/>
              <w:tag w:val="goog_rdk_69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4. Encapsulated Stock Portfolio Tracker</w:t>
      </w:r>
    </w:p>
    <w:sdt>
      <w:sdtPr>
        <w:id w:val="610420696"/>
        <w:tag w:val="goog_rdk_72"/>
      </w:sdtPr>
      <w:sdtContent>
        <w:p w:rsidR="00000000" w:rsidDel="00000000" w:rsidP="00000000" w:rsidRDefault="00000000" w:rsidRPr="00000000" w14:paraId="00000025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StockPortfolio:</w:t>
            <w:br w:type="textWrapping"/>
            <w:t xml:space="preserve">    def __init__(self):</w:t>
            <w:br w:type="textWrapping"/>
            <w:t xml:space="preserve">        self.__stocks = {}</w:t>
            <w:br w:type="textWrapping"/>
            <w:br w:type="textWrapping"/>
            <w:t xml:space="preserve">    def add_stock(self, symbol, quantity):</w:t>
            <w:br w:type="textWrapping"/>
            <w:t xml:space="preserve">        if quantity &lt;= 0:</w:t>
            <w:br w:type="textWrapping"/>
            <w:t xml:space="preserve">            raise ValueError("Invalid quantity.")</w:t>
            <w:br w:type="textWrapping"/>
            <w:t xml:space="preserve">        self.__stocks[symbol] = self.__stocks.get(symbol, 0) + quantity</w:t>
            <w:br w:type="textWrapping"/>
            <w:br w:type="textWrapping"/>
            <w:t xml:space="preserve">    def remove_stock(self, symbol, quantity):</w:t>
            <w:br w:type="textWrapping"/>
            <w:t xml:space="preserve">        if symbol not in self.__stocks or self.__stocks[symbol] &lt; quantity:</w:t>
            <w:br w:type="textWrapping"/>
            <w:t xml:space="preserve">            raise ValueError("Not enough stock to remove.")</w:t>
            <w:br w:type="textWrapping"/>
            <w:t xml:space="preserve">        self.__stocks[symbol] -= quantity</w:t>
            <w:br w:type="textWrapping"/>
            <w:br w:type="textWrapping"/>
            <w:t xml:space="preserve">    def get_holdings(self):</w:t>
            <w:br w:type="textWrapping"/>
            <w:t xml:space="preserve">        return self.__stocks</w:t>
            <w:br w:type="textWrapping"/>
            <w:br w:type="textWrapping"/>
            <w:t xml:space="preserve">portfolio = StockPortfolio()</w:t>
            <w:br w:type="textWrapping"/>
            <w:t xml:space="preserve">portfolio.add_stock("AAPL", 10)</w:t>
            <w:br w:type="textWrapping"/>
            <w:t xml:space="preserve">portfolio.add_stock("TSLA", 5)</w:t>
            <w:br w:type="textWrapping"/>
            <w:t xml:space="preserve">portfolio.remove_stock("AAPL", 5)</w:t>
            <w:br w:type="textWrapping"/>
            <w:t xml:space="preserve">print(portfolio.get_holdings())</w:t>
          </w:r>
          <w:sdt>
            <w:sdtPr>
              <w:id w:val="-1632641469"/>
              <w:tag w:val="goog_rdk_71"/>
            </w:sdtPr>
            <w:sdtContent>
              <w:ins w:author="Raja Deekshitha" w:id="6" w:date="2025-07-24T18:43:0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121576626"/>
        <w:tag w:val="goog_rdk_74"/>
      </w:sdtPr>
      <w:sdtContent>
        <w:p w:rsidR="00000000" w:rsidDel="00000000" w:rsidP="00000000" w:rsidRDefault="00000000" w:rsidRPr="00000000" w14:paraId="00000026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865362034"/>
              <w:tag w:val="goog_rdk_73"/>
            </w:sdtPr>
            <w:sdtContent>
              <w:ins w:author="Raja Deekshitha" w:id="6" w:date="2025-07-24T18:43:0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399417018"/>
        <w:tag w:val="goog_rdk_76"/>
      </w:sdtPr>
      <w:sdtContent>
        <w:p w:rsidR="00000000" w:rsidDel="00000000" w:rsidP="00000000" w:rsidRDefault="00000000" w:rsidRPr="00000000" w14:paraId="00000027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75433870"/>
              <w:tag w:val="goog_rdk_75"/>
            </w:sdtPr>
            <w:sdtContent>
              <w:ins w:author="Raja Deekshitha" w:id="6" w:date="2025-07-24T18:43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899615170"/>
        <w:tag w:val="goog_rdk_79"/>
      </w:sdtPr>
      <w:sdtContent>
        <w:p w:rsidR="00000000" w:rsidDel="00000000" w:rsidP="00000000" w:rsidRDefault="00000000" w:rsidRPr="00000000" w14:paraId="00000028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159860051"/>
              <w:tag w:val="goog_rdk_77"/>
            </w:sdtPr>
            <w:sdtContent>
              <w:ins w:author="Raja Deekshitha" w:id="6" w:date="2025-07-24T18:43:05Z"/>
              <w:sdt>
                <w:sdtPr>
                  <w:id w:val="1876714858"/>
                  <w:tag w:val="goog_rdk_78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{'AAPL': 5, 'TSLA': 5}</w:t>
                    </w:r>
                  </w:ins>
                </w:sdtContent>
              </w:sdt>
              <w:ins w:author="Raja Deekshitha" w:id="6" w:date="2025-07-24T18:43:05Z"/>
            </w:sdtContent>
          </w:sdt>
        </w:p>
      </w:sdtContent>
    </w:sdt>
    <w:sdt>
      <w:sdtPr>
        <w:id w:val="481214977"/>
        <w:tag w:val="goog_rdk_82"/>
      </w:sdtPr>
      <w:sdtContent>
        <w:p w:rsidR="00000000" w:rsidDel="00000000" w:rsidP="00000000" w:rsidRDefault="00000000" w:rsidRPr="00000000" w14:paraId="00000029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771099922"/>
              <w:tag w:val="goog_rdk_80"/>
            </w:sdtPr>
            <w:sdtContent>
              <w:ins w:author="Raja Deekshitha" w:id="6" w:date="2025-07-24T18:43:05Z"/>
              <w:sdt>
                <w:sdtPr>
                  <w:id w:val="166271033"/>
                  <w:tag w:val="goog_rdk_81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Raja Deekshitha" w:id="6" w:date="2025-07-24T18:43:05Z"/>
            </w:sdtContent>
          </w:sdt>
        </w:p>
      </w:sdtContent>
    </w:sdt>
    <w:sdt>
      <w:sdtPr>
        <w:id w:val="-2001370541"/>
        <w:tag w:val="goog_rdk_89"/>
      </w:sdtPr>
      <w:sdtContent>
        <w:p w:rsidR="00000000" w:rsidDel="00000000" w:rsidP="00000000" w:rsidRDefault="00000000" w:rsidRPr="00000000" w14:paraId="0000002A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1637804946"/>
              <w:tag w:val="goog_rdk_83"/>
            </w:sdtPr>
            <w:sdtContent>
              <w:ins w:author="Raja Deekshitha" w:id="6" w:date="2025-07-24T18:43:05Z"/>
              <w:sdt>
                <w:sdtPr>
                  <w:id w:val="-1500080537"/>
                  <w:tag w:val="goog_rdk_84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1.The </w:t>
                    </w:r>
                  </w:ins>
                </w:sdtContent>
              </w:sdt>
              <w:ins w:author="Raja Deekshitha" w:id="6" w:date="2025-07-24T18:43:05Z">
                <w:sdt>
                  <w:sdtPr>
                    <w:id w:val="851309939"/>
                    <w:tag w:val="goog_rdk_85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__stocks</w:t>
                    </w:r>
                  </w:sdtContent>
                </w:sdt>
                <w:sdt>
                  <w:sdtPr>
                    <w:id w:val="-1327230921"/>
                    <w:tag w:val="goog_rdk_86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dictionary is private, meaning it </w:t>
                    </w:r>
                  </w:sdtContent>
                </w:sdt>
                <w:sdt>
                  <w:sdtPr>
                    <w:id w:val="1921017677"/>
                    <w:tag w:val="goog_rdk_87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cannot be accessed directly</w:t>
                    </w:r>
                  </w:sdtContent>
                </w:sdt>
                <w:sdt>
                  <w:sdtPr>
                    <w:id w:val="886162343"/>
                    <w:tag w:val="goog_rdk_88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from outside the class, ensuring controlled data access.</w:t>
                    </w:r>
                  </w:sdtContent>
                </w:sdt>
              </w:ins>
            </w:sdtContent>
          </w:sdt>
        </w:p>
      </w:sdtContent>
    </w:sdt>
    <w:sdt>
      <w:sdtPr>
        <w:id w:val="-2034369283"/>
        <w:tag w:val="goog_rdk_94"/>
      </w:sdtPr>
      <w:sdtContent>
        <w:p w:rsidR="00000000" w:rsidDel="00000000" w:rsidP="00000000" w:rsidRDefault="00000000" w:rsidRPr="00000000" w14:paraId="0000002B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042483188"/>
              <w:tag w:val="goog_rdk_90"/>
            </w:sdtPr>
            <w:sdtContent>
              <w:ins w:author="Raja Deekshitha" w:id="6" w:date="2025-07-24T18:43:05Z"/>
              <w:sdt>
                <w:sdtPr>
                  <w:id w:val="-377390515"/>
                  <w:tag w:val="goog_rdk_91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2.</w:t>
                    </w:r>
                  </w:ins>
                </w:sdtContent>
              </w:sdt>
              <w:ins w:author="Raja Deekshitha" w:id="6" w:date="2025-07-24T18:43:05Z">
                <w:sdt>
                  <w:sdtPr>
                    <w:id w:val="-235837263"/>
                    <w:tag w:val="goog_rdk_92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add_stock(symbol, quantity)</w:t>
                    </w:r>
                  </w:sdtContent>
                </w:sdt>
                <w:sdt>
                  <w:sdtPr>
                    <w:id w:val="-34561962"/>
                    <w:tag w:val="goog_rdk_93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adds a specified quantity to a stock symbol.</w:t>
                      <w:br w:type="textWrapping"/>
                    </w:r>
                  </w:sdtContent>
                </w:sdt>
              </w:ins>
            </w:sdtContent>
          </w:sdt>
        </w:p>
      </w:sdtContent>
    </w:sdt>
    <w:sdt>
      <w:sdtPr>
        <w:id w:val="1880601069"/>
        <w:tag w:val="goog_rdk_97"/>
      </w:sdtPr>
      <w:sdtContent>
        <w:p w:rsidR="00000000" w:rsidDel="00000000" w:rsidP="00000000" w:rsidRDefault="00000000" w:rsidRPr="00000000" w14:paraId="0000002C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902338044"/>
              <w:tag w:val="goog_rdk_95"/>
            </w:sdtPr>
            <w:sdtContent>
              <w:ins w:author="Raja Deekshitha" w:id="6" w:date="2025-07-24T18:43:05Z"/>
              <w:sdt>
                <w:sdtPr>
                  <w:id w:val="-1926517303"/>
                  <w:tag w:val="goog_rdk_96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3.If the symbol already exists, it adds to the existing quantity.</w:t>
                      <w:br w:type="textWrapping"/>
                    </w:r>
                  </w:ins>
                </w:sdtContent>
              </w:sdt>
              <w:ins w:author="Raja Deekshitha" w:id="6" w:date="2025-07-24T18:43:05Z"/>
            </w:sdtContent>
          </w:sdt>
        </w:p>
      </w:sdtContent>
    </w:sdt>
    <w:sdt>
      <w:sdtPr>
        <w:id w:val="-684882362"/>
        <w:tag w:val="goog_rdk_102"/>
      </w:sdtPr>
      <w:sdtContent>
        <w:p w:rsidR="00000000" w:rsidDel="00000000" w:rsidP="00000000" w:rsidRDefault="00000000" w:rsidRPr="00000000" w14:paraId="0000002D">
          <w:pPr>
            <w:rPr>
              <w:ins w:author="Raja Deekshitha" w:id="6" w:date="2025-07-24T18:43:05Z"/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1604997815"/>
              <w:tag w:val="goog_rdk_98"/>
            </w:sdtPr>
            <w:sdtContent>
              <w:ins w:author="Raja Deekshitha" w:id="6" w:date="2025-07-24T18:43:05Z"/>
              <w:sdt>
                <w:sdtPr>
                  <w:id w:val="-1389768694"/>
                  <w:tag w:val="goog_rdk_99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4.It validates the quantity to ensure it's </w:t>
                    </w:r>
                  </w:ins>
                </w:sdtContent>
              </w:sdt>
              <w:ins w:author="Raja Deekshitha" w:id="6" w:date="2025-07-24T18:43:05Z">
                <w:sdt>
                  <w:sdtPr>
                    <w:id w:val="1121028697"/>
                    <w:tag w:val="goog_rdk_100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greater than 0</w:t>
                    </w:r>
                  </w:sdtContent>
                </w:sdt>
                <w:sdt>
                  <w:sdtPr>
                    <w:id w:val="1082602335"/>
                    <w:tag w:val="goog_rdk_101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.</w:t>
                      <w:br w:type="textWrapping"/>
                    </w:r>
                  </w:sdtContent>
                </w:sdt>
              </w:ins>
            </w:sdtContent>
          </w:sdt>
        </w:p>
      </w:sdtContent>
    </w:sdt>
    <w:sdt>
      <w:sdtPr>
        <w:id w:val="-1226535171"/>
        <w:tag w:val="goog_rdk_108"/>
      </w:sdtPr>
      <w:sdtContent>
        <w:p w:rsidR="00000000" w:rsidDel="00000000" w:rsidP="00000000" w:rsidRDefault="00000000" w:rsidRPr="00000000" w14:paraId="0000002E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7" w:date="2025-07-24T18:43:05Z">
                <w:rPr/>
              </w:rPrChange>
            </w:rPr>
          </w:pPr>
          <w:sdt>
            <w:sdtPr>
              <w:id w:val="-685677289"/>
              <w:tag w:val="goog_rdk_103"/>
            </w:sdtPr>
            <w:sdtContent>
              <w:ins w:author="Raja Deekshitha" w:id="6" w:date="2025-07-24T18:43:05Z"/>
              <w:sdt>
                <w:sdtPr>
                  <w:id w:val="-807359012"/>
                  <w:tag w:val="goog_rdk_104"/>
                </w:sdtPr>
                <w:sdtContent>
                  <w:ins w:author="Raja Deekshitha" w:id="6" w:date="2025-07-24T18:43:05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5.This method </w:t>
                    </w:r>
                  </w:ins>
                </w:sdtContent>
              </w:sdt>
              <w:ins w:author="Raja Deekshitha" w:id="6" w:date="2025-07-24T18:43:05Z">
                <w:sdt>
                  <w:sdtPr>
                    <w:id w:val="432434939"/>
                    <w:tag w:val="goog_rdk_105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decreases the quantity</w:t>
                    </w:r>
                  </w:sdtContent>
                </w:sdt>
                <w:sdt>
                  <w:sdtPr>
                    <w:id w:val="1907584483"/>
                    <w:tag w:val="goog_rdk_106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7" w:date="2025-07-24T18:43:05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of a stock.</w:t>
                      <w:br w:type="textWrapping"/>
                    </w:r>
                  </w:sdtContent>
                </w:sdt>
              </w:ins>
            </w:sdtContent>
          </w:sdt>
          <w:sdt>
            <w:sdtPr>
              <w:id w:val="-837222249"/>
              <w:tag w:val="goog_rdk_10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5. Student Grades with Private Data</w:t>
      </w:r>
    </w:p>
    <w:sdt>
      <w:sdtPr>
        <w:id w:val="-302271777"/>
        <w:tag w:val="goog_rdk_110"/>
      </w:sdtPr>
      <w:sdtContent>
        <w:p w:rsidR="00000000" w:rsidDel="00000000" w:rsidP="00000000" w:rsidRDefault="00000000" w:rsidRPr="00000000" w14:paraId="00000030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Student:</w:t>
            <w:br w:type="textWrapping"/>
            <w:t xml:space="preserve">    def __init__(self, name):</w:t>
            <w:br w:type="textWrapping"/>
            <w:t xml:space="preserve">        self.__name = name</w:t>
            <w:br w:type="textWrapping"/>
            <w:t xml:space="preserve">        self.__grades = []</w:t>
            <w:br w:type="textWrapping"/>
            <w:br w:type="textWrapping"/>
            <w:t xml:space="preserve">    def add_grade(self, grade):</w:t>
            <w:br w:type="textWrapping"/>
            <w:t xml:space="preserve">        if not (0 &lt;= grade &lt;= 100):</w:t>
            <w:br w:type="textWrapping"/>
            <w:t xml:space="preserve">            raise ValueError("Invalid grade.")</w:t>
            <w:br w:type="textWrapping"/>
            <w:t xml:space="preserve">        self.__grades.append(grade)</w:t>
            <w:br w:type="textWrapping"/>
            <w:br w:type="textWrapping"/>
            <w:t xml:space="preserve">    def get_average(self):</w:t>
            <w:br w:type="textWrapping"/>
            <w:t xml:space="preserve">        return sum(self.__grades) / len(self.__grades)</w:t>
            <w:br w:type="textWrapping"/>
            <w:br w:type="textWrapping"/>
            <w:t xml:space="preserve">student = Student("Emma")</w:t>
            <w:br w:type="textWrapping"/>
            <w:t xml:space="preserve">student.add_grade(90)</w:t>
            <w:br w:type="textWrapping"/>
            <w:t xml:space="preserve">student.add_grade(80)</w:t>
            <w:br w:type="textWrapping"/>
            <w:t xml:space="preserve">print(f"Average: {student.get_average()}")</w:t>
          </w:r>
          <w:sdt>
            <w:sdtPr>
              <w:id w:val="-1625735963"/>
              <w:tag w:val="goog_rdk_109"/>
            </w:sdtPr>
            <w:sdtContent>
              <w:ins w:author="Raja Deekshitha" w:id="8" w:date="2025-07-24T17:09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2024127806"/>
        <w:tag w:val="goog_rdk_112"/>
      </w:sdtPr>
      <w:sdtContent>
        <w:p w:rsidR="00000000" w:rsidDel="00000000" w:rsidP="00000000" w:rsidRDefault="00000000" w:rsidRPr="00000000" w14:paraId="00000031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783071169"/>
              <w:tag w:val="goog_rdk_111"/>
            </w:sdtPr>
            <w:sdtContent>
              <w:ins w:author="Raja Deekshitha" w:id="8" w:date="2025-07-24T17:09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075282811"/>
        <w:tag w:val="goog_rdk_114"/>
      </w:sdtPr>
      <w:sdtContent>
        <w:p w:rsidR="00000000" w:rsidDel="00000000" w:rsidP="00000000" w:rsidRDefault="00000000" w:rsidRPr="00000000" w14:paraId="00000032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55055621"/>
              <w:tag w:val="goog_rdk_113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036366272"/>
        <w:tag w:val="goog_rdk_116"/>
      </w:sdtPr>
      <w:sdtContent>
        <w:p w:rsidR="00000000" w:rsidDel="00000000" w:rsidP="00000000" w:rsidRDefault="00000000" w:rsidRPr="00000000" w14:paraId="00000033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39380578"/>
              <w:tag w:val="goog_rdk_115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Average: 85</w:t>
                </w:r>
              </w:ins>
            </w:sdtContent>
          </w:sdt>
        </w:p>
      </w:sdtContent>
    </w:sdt>
    <w:sdt>
      <w:sdtPr>
        <w:id w:val="731159338"/>
        <w:tag w:val="goog_rdk_118"/>
      </w:sdtPr>
      <w:sdtContent>
        <w:p w:rsidR="00000000" w:rsidDel="00000000" w:rsidP="00000000" w:rsidRDefault="00000000" w:rsidRPr="00000000" w14:paraId="00000034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52575913"/>
              <w:tag w:val="goog_rdk_117"/>
            </w:sdtPr>
            <w:sdtContent>
              <w:ins w:author="Raja Deekshitha" w:id="8" w:date="2025-07-24T17:09:0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906092454"/>
        <w:tag w:val="goog_rdk_120"/>
      </w:sdtPr>
      <w:sdtContent>
        <w:p w:rsidR="00000000" w:rsidDel="00000000" w:rsidP="00000000" w:rsidRDefault="00000000" w:rsidRPr="00000000" w14:paraId="00000035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621480606"/>
              <w:tag w:val="goog_rdk_119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1.Here, Student class is initialized with name and grades attributes.</w:t>
                </w:r>
              </w:ins>
            </w:sdtContent>
          </w:sdt>
        </w:p>
      </w:sdtContent>
    </w:sdt>
    <w:sdt>
      <w:sdtPr>
        <w:id w:val="496481014"/>
        <w:tag w:val="goog_rdk_122"/>
      </w:sdtPr>
      <w:sdtContent>
        <w:p w:rsidR="00000000" w:rsidDel="00000000" w:rsidP="00000000" w:rsidRDefault="00000000" w:rsidRPr="00000000" w14:paraId="00000036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89186903"/>
              <w:tag w:val="goog_rdk_121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2.There are two methods, one to add grade and the other is to get the average.</w:t>
                </w:r>
              </w:ins>
            </w:sdtContent>
          </w:sdt>
        </w:p>
      </w:sdtContent>
    </w:sdt>
    <w:sdt>
      <w:sdtPr>
        <w:id w:val="1641545128"/>
        <w:tag w:val="goog_rdk_124"/>
      </w:sdtPr>
      <w:sdtContent>
        <w:p w:rsidR="00000000" w:rsidDel="00000000" w:rsidP="00000000" w:rsidRDefault="00000000" w:rsidRPr="00000000" w14:paraId="00000037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15943407"/>
              <w:tag w:val="goog_rdk_123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If grade is less than 0 or greater than 100, then ValueError Exception arises.</w:t>
                </w:r>
              </w:ins>
            </w:sdtContent>
          </w:sdt>
        </w:p>
      </w:sdtContent>
    </w:sdt>
    <w:sdt>
      <w:sdtPr>
        <w:id w:val="-417351282"/>
        <w:tag w:val="goog_rdk_126"/>
      </w:sdtPr>
      <w:sdtContent>
        <w:p w:rsidR="00000000" w:rsidDel="00000000" w:rsidP="00000000" w:rsidRDefault="00000000" w:rsidRPr="00000000" w14:paraId="00000038">
          <w:pPr>
            <w:rPr>
              <w:ins w:author="Raja Deekshitha" w:id="8" w:date="2025-07-24T17:09:0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209735098"/>
              <w:tag w:val="goog_rdk_125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4.Here, name and grade are the private variables.</w:t>
                </w:r>
              </w:ins>
            </w:sdtContent>
          </w:sdt>
        </w:p>
      </w:sdtContent>
    </w:sdt>
    <w:sdt>
      <w:sdtPr>
        <w:id w:val="535193427"/>
        <w:tag w:val="goog_rdk_129"/>
      </w:sdtPr>
      <w:sdtContent>
        <w:p w:rsidR="00000000" w:rsidDel="00000000" w:rsidP="00000000" w:rsidRDefault="00000000" w:rsidRPr="00000000" w14:paraId="00000039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9" w:date="2025-07-24T17:09:09Z">
                <w:rPr/>
              </w:rPrChange>
            </w:rPr>
          </w:pPr>
          <w:sdt>
            <w:sdtPr>
              <w:id w:val="1635994600"/>
              <w:tag w:val="goog_rdk_127"/>
            </w:sdtPr>
            <w:sdtContent>
              <w:ins w:author="Raja Deekshitha" w:id="8" w:date="2025-07-24T17:09:0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an object to access all the attributes of the class.</w:t>
                </w:r>
              </w:ins>
            </w:sdtContent>
          </w:sdt>
          <w:sdt>
            <w:sdtPr>
              <w:id w:val="690510468"/>
              <w:tag w:val="goog_rdk_12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6. Property Access with Read/Write Control</w:t>
      </w:r>
    </w:p>
    <w:sdt>
      <w:sdtPr>
        <w:id w:val="1461795101"/>
        <w:tag w:val="goog_rdk_131"/>
      </w:sdtPr>
      <w:sdtContent>
        <w:p w:rsidR="00000000" w:rsidDel="00000000" w:rsidP="00000000" w:rsidRDefault="00000000" w:rsidRPr="00000000" w14:paraId="0000003B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Temperature:</w:t>
            <w:br w:type="textWrapping"/>
            <w:t xml:space="preserve">    def __init__(self):</w:t>
            <w:br w:type="textWrapping"/>
            <w:t xml:space="preserve">        self.__celsius = 0</w:t>
            <w:br w:type="textWrapping"/>
            <w:br w:type="textWrapping"/>
            <w:t xml:space="preserve">    @property</w:t>
            <w:br w:type="textWrapping"/>
            <w:t xml:space="preserve">    def celsius(self):</w:t>
            <w:br w:type="textWrapping"/>
            <w:t xml:space="preserve">        return self.__celsius</w:t>
            <w:br w:type="textWrapping"/>
            <w:br w:type="textWrapping"/>
            <w:t xml:space="preserve">    @celsius.setter</w:t>
            <w:br w:type="textWrapping"/>
            <w:t xml:space="preserve">    def celsius(self, value):</w:t>
            <w:br w:type="textWrapping"/>
            <w:t xml:space="preserve">        if value &lt; -273.15:</w:t>
            <w:br w:type="textWrapping"/>
            <w:t xml:space="preserve">            raise ValueError("Invalid temperature.")</w:t>
            <w:br w:type="textWrapping"/>
            <w:t xml:space="preserve">        self.__celsius = value</w:t>
            <w:br w:type="textWrapping"/>
            <w:br w:type="textWrapping"/>
            <w:t xml:space="preserve">temp = Temperature()</w:t>
            <w:br w:type="textWrapping"/>
            <w:t xml:space="preserve">temp.celsius = 25</w:t>
            <w:br w:type="textWrapping"/>
            <w:t xml:space="preserve">print(temp.celsius)</w:t>
          </w:r>
          <w:sdt>
            <w:sdtPr>
              <w:id w:val="-530516308"/>
              <w:tag w:val="goog_rdk_130"/>
            </w:sdtPr>
            <w:sdtContent>
              <w:ins w:author="Raja Deekshitha" w:id="10" w:date="2025-07-24T18:40:0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219628627"/>
        <w:tag w:val="goog_rdk_133"/>
      </w:sdtPr>
      <w:sdtContent>
        <w:p w:rsidR="00000000" w:rsidDel="00000000" w:rsidP="00000000" w:rsidRDefault="00000000" w:rsidRPr="00000000" w14:paraId="0000003C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98569442"/>
              <w:tag w:val="goog_rdk_132"/>
            </w:sdtPr>
            <w:sdtContent>
              <w:ins w:author="Raja Deekshitha" w:id="10" w:date="2025-07-24T18:40:0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905242167"/>
        <w:tag w:val="goog_rdk_135"/>
      </w:sdtPr>
      <w:sdtContent>
        <w:p w:rsidR="00000000" w:rsidDel="00000000" w:rsidP="00000000" w:rsidRDefault="00000000" w:rsidRPr="00000000" w14:paraId="0000003D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692380700"/>
              <w:tag w:val="goog_rdk_134"/>
            </w:sdtPr>
            <w:sdtContent>
              <w:ins w:author="Raja Deekshitha" w:id="10" w:date="2025-07-24T18:40:0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37303107"/>
        <w:tag w:val="goog_rdk_137"/>
      </w:sdtPr>
      <w:sdtContent>
        <w:p w:rsidR="00000000" w:rsidDel="00000000" w:rsidP="00000000" w:rsidRDefault="00000000" w:rsidRPr="00000000" w14:paraId="0000003E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222760441"/>
              <w:tag w:val="goog_rdk_136"/>
            </w:sdtPr>
            <w:sdtContent>
              <w:ins w:author="Raja Deekshitha" w:id="10" w:date="2025-07-24T18:40:0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25</w:t>
                </w:r>
              </w:ins>
            </w:sdtContent>
          </w:sdt>
        </w:p>
      </w:sdtContent>
    </w:sdt>
    <w:sdt>
      <w:sdtPr>
        <w:id w:val="1793780856"/>
        <w:tag w:val="goog_rdk_139"/>
      </w:sdtPr>
      <w:sdtContent>
        <w:p w:rsidR="00000000" w:rsidDel="00000000" w:rsidP="00000000" w:rsidRDefault="00000000" w:rsidRPr="00000000" w14:paraId="0000003F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085286537"/>
              <w:tag w:val="goog_rdk_138"/>
            </w:sdtPr>
            <w:sdtContent>
              <w:ins w:author="Raja Deekshitha" w:id="10" w:date="2025-07-24T18:40:0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453564293"/>
        <w:tag w:val="goog_rdk_146"/>
      </w:sdtPr>
      <w:sdtContent>
        <w:p w:rsidR="00000000" w:rsidDel="00000000" w:rsidP="00000000" w:rsidRDefault="00000000" w:rsidRPr="00000000" w14:paraId="00000040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  <w:rPrChange w:author="Raja Deekshitha" w:id="11" w:date="2025-07-24T18:40:04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1360355423"/>
              <w:tag w:val="goog_rdk_140"/>
            </w:sdtPr>
            <w:sdtContent>
              <w:ins w:author="Raja Deekshitha" w:id="10" w:date="2025-07-24T18:40:0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</w:t>
                </w:r>
              </w:ins>
              <w:sdt>
                <w:sdtPr>
                  <w:id w:val="1308319295"/>
                  <w:tag w:val="goog_rdk_141"/>
                </w:sdtPr>
                <w:sdtContent>
                  <w:ins w:author="Raja Deekshitha" w:id="10" w:date="2025-07-24T18:40:04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The variable </w:t>
                    </w:r>
                  </w:ins>
                </w:sdtContent>
              </w:sdt>
              <w:ins w:author="Raja Deekshitha" w:id="10" w:date="2025-07-24T18:40:04Z">
                <w:sdt>
                  <w:sdtPr>
                    <w:id w:val="1570929482"/>
                    <w:tag w:val="goog_rdk_142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__celsius</w:t>
                    </w:r>
                  </w:sdtContent>
                </w:sdt>
                <w:sdt>
                  <w:sdtPr>
                    <w:id w:val="-926398269"/>
                    <w:tag w:val="goog_rdk_143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is made private using double underscores (</w:t>
                    </w:r>
                  </w:sdtContent>
                </w:sdt>
                <w:sdt>
                  <w:sdtPr>
                    <w:id w:val="1208128305"/>
                    <w:tag w:val="goog_rdk_144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__</w:t>
                    </w:r>
                  </w:sdtContent>
                </w:sdt>
                <w:sdt>
                  <w:sdtPr>
                    <w:id w:val="-1709313314"/>
                    <w:tag w:val="goog_rdk_145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), which prevents direct access from outside the class.</w:t>
                    </w:r>
                  </w:sdtContent>
                </w:sdt>
              </w:ins>
            </w:sdtContent>
          </w:sdt>
        </w:p>
      </w:sdtContent>
    </w:sdt>
    <w:sdt>
      <w:sdtPr>
        <w:id w:val="1896074785"/>
        <w:tag w:val="goog_rdk_156"/>
      </w:sdtPr>
      <w:sdtContent>
        <w:p w:rsidR="00000000" w:rsidDel="00000000" w:rsidP="00000000" w:rsidRDefault="00000000" w:rsidRPr="00000000" w14:paraId="00000041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  <w:rPrChange w:author="Raja Deekshitha" w:id="11" w:date="2025-07-24T18:40:04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482462211"/>
              <w:tag w:val="goog_rdk_147"/>
            </w:sdtPr>
            <w:sdtContent>
              <w:ins w:author="Raja Deekshitha" w:id="10" w:date="2025-07-24T18:40:04Z"/>
              <w:sdt>
                <w:sdtPr>
                  <w:id w:val="-1555799172"/>
                  <w:tag w:val="goog_rdk_148"/>
                </w:sdtPr>
                <w:sdtContent>
                  <w:ins w:author="Raja Deekshitha" w:id="10" w:date="2025-07-24T18:40:04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2.@property</w:t>
                    </w:r>
                  </w:ins>
                </w:sdtContent>
              </w:sdt>
              <w:ins w:author="Raja Deekshitha" w:id="10" w:date="2025-07-24T18:40:04Z">
                <w:sdt>
                  <w:sdtPr>
                    <w:id w:val="-370103597"/>
                    <w:tag w:val="goog_rdk_149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allows </w:t>
                    </w:r>
                  </w:sdtContent>
                </w:sdt>
                <w:sdt>
                  <w:sdtPr>
                    <w:id w:val="1136025697"/>
                    <w:tag w:val="goog_rdk_150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temp.celsius</w:t>
                    </w:r>
                  </w:sdtContent>
                </w:sdt>
                <w:sdt>
                  <w:sdtPr>
                    <w:id w:val="-1496978856"/>
                    <w:tag w:val="goog_rdk_151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to </w:t>
                    </w:r>
                  </w:sdtContent>
                </w:sdt>
                <w:sdt>
                  <w:sdtPr>
                    <w:id w:val="2101807938"/>
                    <w:tag w:val="goog_rdk_152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access the value</w:t>
                    </w:r>
                  </w:sdtContent>
                </w:sdt>
                <w:sdt>
                  <w:sdtPr>
                    <w:id w:val="2031271394"/>
                    <w:tag w:val="goog_rdk_153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of </w:t>
                    </w:r>
                  </w:sdtContent>
                </w:sdt>
                <w:sdt>
                  <w:sdtPr>
                    <w:id w:val="-1695480552"/>
                    <w:tag w:val="goog_rdk_154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__celsius</w:t>
                    </w:r>
                  </w:sdtContent>
                </w:sdt>
                <w:sdt>
                  <w:sdtPr>
                    <w:id w:val="778638844"/>
                    <w:tag w:val="goog_rdk_155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like an attribute, while still calling the getter method behind the scenes.</w:t>
                    </w:r>
                  </w:sdtContent>
                </w:sdt>
              </w:ins>
            </w:sdtContent>
          </w:sdt>
        </w:p>
      </w:sdtContent>
    </w:sdt>
    <w:sdt>
      <w:sdtPr>
        <w:id w:val="-1983149148"/>
        <w:tag w:val="goog_rdk_161"/>
      </w:sdtPr>
      <w:sdtContent>
        <w:p w:rsidR="00000000" w:rsidDel="00000000" w:rsidP="00000000" w:rsidRDefault="00000000" w:rsidRPr="00000000" w14:paraId="00000042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  <w:rPrChange w:author="Raja Deekshitha" w:id="11" w:date="2025-07-24T18:40:04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381365005"/>
              <w:tag w:val="goog_rdk_157"/>
            </w:sdtPr>
            <w:sdtContent>
              <w:ins w:author="Raja Deekshitha" w:id="10" w:date="2025-07-24T18:40:04Z"/>
              <w:sdt>
                <w:sdtPr>
                  <w:id w:val="-829484233"/>
                  <w:tag w:val="goog_rdk_158"/>
                </w:sdtPr>
                <w:sdtContent>
                  <w:ins w:author="Raja Deekshitha" w:id="10" w:date="2025-07-24T18:40:04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3.The setter checks if the assigned temperature is above absolute zero (−273.15°C). If not, it raises a </w:t>
                    </w:r>
                  </w:ins>
                </w:sdtContent>
              </w:sdt>
              <w:ins w:author="Raja Deekshitha" w:id="10" w:date="2025-07-24T18:40:04Z">
                <w:sdt>
                  <w:sdtPr>
                    <w:id w:val="298392214"/>
                    <w:tag w:val="goog_rdk_159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ValueError</w:t>
                    </w:r>
                  </w:sdtContent>
                </w:sdt>
                <w:sdt>
                  <w:sdtPr>
                    <w:id w:val="1022537009"/>
                    <w:tag w:val="goog_rdk_160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.</w:t>
                    </w:r>
                  </w:sdtContent>
                </w:sdt>
              </w:ins>
            </w:sdtContent>
          </w:sdt>
        </w:p>
      </w:sdtContent>
    </w:sdt>
    <w:sdt>
      <w:sdtPr>
        <w:id w:val="-734347195"/>
        <w:tag w:val="goog_rdk_168"/>
      </w:sdtPr>
      <w:sdtContent>
        <w:p w:rsidR="00000000" w:rsidDel="00000000" w:rsidP="00000000" w:rsidRDefault="00000000" w:rsidRPr="00000000" w14:paraId="00000043">
          <w:pPr>
            <w:rPr>
              <w:ins w:author="Raja Deekshitha" w:id="10" w:date="2025-07-24T18:40:04Z"/>
              <w:rFonts w:ascii="Courier New" w:cs="Courier New" w:eastAsia="Courier New" w:hAnsi="Courier New"/>
              <w:sz w:val="20"/>
              <w:szCs w:val="20"/>
              <w:rPrChange w:author="Raja Deekshitha" w:id="11" w:date="2025-07-24T18:40:04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375640999"/>
              <w:tag w:val="goog_rdk_162"/>
            </w:sdtPr>
            <w:sdtContent>
              <w:ins w:author="Raja Deekshitha" w:id="10" w:date="2025-07-24T18:40:04Z"/>
              <w:sdt>
                <w:sdtPr>
                  <w:id w:val="-1371332244"/>
                  <w:tag w:val="goog_rdk_163"/>
                </w:sdtPr>
                <w:sdtContent>
                  <w:ins w:author="Raja Deekshitha" w:id="10" w:date="2025-07-24T18:40:04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4.When </w:t>
                    </w:r>
                  </w:ins>
                </w:sdtContent>
              </w:sdt>
              <w:ins w:author="Raja Deekshitha" w:id="10" w:date="2025-07-24T18:40:04Z">
                <w:sdt>
                  <w:sdtPr>
                    <w:id w:val="-771887361"/>
                    <w:tag w:val="goog_rdk_164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temp.celsius = 25</w:t>
                    </w:r>
                  </w:sdtContent>
                </w:sdt>
                <w:sdt>
                  <w:sdtPr>
                    <w:id w:val="-725064818"/>
                    <w:tag w:val="goog_rdk_165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is executed, it calls the </w:t>
                    </w:r>
                  </w:sdtContent>
                </w:sdt>
                <w:sdt>
                  <w:sdtPr>
                    <w:id w:val="-931100663"/>
                    <w:tag w:val="goog_rdk_166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setter method</w:t>
                    </w:r>
                  </w:sdtContent>
                </w:sdt>
                <w:sdt>
                  <w:sdtPr>
                    <w:id w:val="303531478"/>
                    <w:tag w:val="goog_rdk_167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, validating and storing the value.</w:t>
                    </w:r>
                  </w:sdtContent>
                </w:sdt>
              </w:ins>
            </w:sdtContent>
          </w:sdt>
        </w:p>
      </w:sdtContent>
    </w:sdt>
    <w:sdt>
      <w:sdtPr>
        <w:id w:val="681398828"/>
        <w:tag w:val="goog_rdk_178"/>
      </w:sdtPr>
      <w:sdtContent>
        <w:p w:rsidR="00000000" w:rsidDel="00000000" w:rsidP="00000000" w:rsidRDefault="00000000" w:rsidRPr="00000000" w14:paraId="00000044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1" w:date="2025-07-24T18:40:04Z">
                <w:rPr/>
              </w:rPrChange>
            </w:rPr>
          </w:pPr>
          <w:sdt>
            <w:sdtPr>
              <w:id w:val="2112208766"/>
              <w:tag w:val="goog_rdk_169"/>
            </w:sdtPr>
            <w:sdtContent>
              <w:ins w:author="Raja Deekshitha" w:id="10" w:date="2025-07-24T18:40:04Z"/>
              <w:sdt>
                <w:sdtPr>
                  <w:id w:val="-637552474"/>
                  <w:tag w:val="goog_rdk_170"/>
                </w:sdtPr>
                <w:sdtContent>
                  <w:ins w:author="Raja Deekshitha" w:id="10" w:date="2025-07-24T18:40:04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5.When </w:t>
                    </w:r>
                  </w:ins>
                </w:sdtContent>
              </w:sdt>
              <w:ins w:author="Raja Deekshitha" w:id="10" w:date="2025-07-24T18:40:04Z">
                <w:sdt>
                  <w:sdtPr>
                    <w:id w:val="-321744427"/>
                    <w:tag w:val="goog_rdk_171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print(temp.celsius)</w:t>
                    </w:r>
                  </w:sdtContent>
                </w:sdt>
                <w:sdt>
                  <w:sdtPr>
                    <w:id w:val="-117284998"/>
                    <w:tag w:val="goog_rdk_172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is called, it triggers the </w:t>
                    </w:r>
                  </w:sdtContent>
                </w:sdt>
                <w:sdt>
                  <w:sdtPr>
                    <w:id w:val="-776549809"/>
                    <w:tag w:val="goog_rdk_173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getter method</w:t>
                    </w:r>
                  </w:sdtContent>
                </w:sdt>
                <w:sdt>
                  <w:sdtPr>
                    <w:id w:val="-114862108"/>
                    <w:tag w:val="goog_rdk_174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 and prints </w:t>
                    </w:r>
                  </w:sdtContent>
                </w:sdt>
                <w:sdt>
                  <w:sdtPr>
                    <w:id w:val="1766908465"/>
                    <w:tag w:val="goog_rdk_175"/>
                  </w:sdtPr>
                  <w:sdtContent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25</w:t>
                    </w:r>
                  </w:sdtContent>
                </w:sdt>
                <w:sdt>
                  <w:sdtPr>
                    <w:id w:val="-1754448852"/>
                    <w:tag w:val="goog_rdk_176"/>
                  </w:sdtPr>
                  <w:sdtContent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11" w:date="2025-07-24T18:40:04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.</w:t>
                    </w:r>
                  </w:sdtContent>
                </w:sdt>
              </w:ins>
            </w:sdtContent>
          </w:sdt>
          <w:sdt>
            <w:sdtPr>
              <w:id w:val="-845134989"/>
              <w:tag w:val="goog_rdk_17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7. Smart Lock Device</w:t>
      </w:r>
    </w:p>
    <w:sdt>
      <w:sdtPr>
        <w:id w:val="-1148930111"/>
        <w:tag w:val="goog_rdk_180"/>
      </w:sdtPr>
      <w:sdtContent>
        <w:p w:rsidR="00000000" w:rsidDel="00000000" w:rsidP="00000000" w:rsidRDefault="00000000" w:rsidRPr="00000000" w14:paraId="00000046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SmartLock:</w:t>
            <w:br w:type="textWrapping"/>
            <w:t xml:space="preserve">    def __init__(self, pin):</w:t>
            <w:br w:type="textWrapping"/>
            <w:t xml:space="preserve">        self.__pin = pin</w:t>
            <w:br w:type="textWrapping"/>
            <w:t xml:space="preserve">        self.__locked = True</w:t>
            <w:br w:type="textWrapping"/>
            <w:br w:type="textWrapping"/>
            <w:t xml:space="preserve">    def unlock(self, input_pin):</w:t>
            <w:br w:type="textWrapping"/>
            <w:t xml:space="preserve">        if input_pin == self.__pin:</w:t>
            <w:br w:type="textWrapping"/>
            <w:t xml:space="preserve">            self.__locked = False</w:t>
            <w:br w:type="textWrapping"/>
            <w:t xml:space="preserve">        else:</w:t>
            <w:br w:type="textWrapping"/>
            <w:t xml:space="preserve">            print("Incorrect PIN")</w:t>
            <w:br w:type="textWrapping"/>
            <w:br w:type="textWrapping"/>
            <w:t xml:space="preserve">    def lock(self):</w:t>
            <w:br w:type="textWrapping"/>
            <w:t xml:space="preserve">        self.__locked = True</w:t>
            <w:br w:type="textWrapping"/>
            <w:br w:type="textWrapping"/>
            <w:t xml:space="preserve">    def is_locked(self):</w:t>
            <w:br w:type="textWrapping"/>
            <w:t xml:space="preserve">        return self.__locked</w:t>
            <w:br w:type="textWrapping"/>
            <w:br w:type="textWrapping"/>
            <w:t xml:space="preserve">lock = SmartLock("1234")</w:t>
            <w:br w:type="textWrapping"/>
            <w:t xml:space="preserve">lock.unlock("1234")</w:t>
            <w:br w:type="textWrapping"/>
            <w:t xml:space="preserve">print("Locked?", lock.is_locked())</w:t>
          </w:r>
          <w:sdt>
            <w:sdtPr>
              <w:id w:val="-1091072867"/>
              <w:tag w:val="goog_rdk_179"/>
            </w:sdtPr>
            <w:sdtContent>
              <w:ins w:author="Raja Deekshitha" w:id="12" w:date="2025-07-24T17:12:5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869274507"/>
        <w:tag w:val="goog_rdk_182"/>
      </w:sdtPr>
      <w:sdtContent>
        <w:p w:rsidR="00000000" w:rsidDel="00000000" w:rsidP="00000000" w:rsidRDefault="00000000" w:rsidRPr="00000000" w14:paraId="00000047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049543598"/>
              <w:tag w:val="goog_rdk_181"/>
            </w:sdtPr>
            <w:sdtContent>
              <w:ins w:author="Raja Deekshitha" w:id="12" w:date="2025-07-24T17:12:5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364308788"/>
        <w:tag w:val="goog_rdk_184"/>
      </w:sdtPr>
      <w:sdtContent>
        <w:p w:rsidR="00000000" w:rsidDel="00000000" w:rsidP="00000000" w:rsidRDefault="00000000" w:rsidRPr="00000000" w14:paraId="00000048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466208853"/>
              <w:tag w:val="goog_rdk_183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901264598"/>
        <w:tag w:val="goog_rdk_186"/>
      </w:sdtPr>
      <w:sdtContent>
        <w:p w:rsidR="00000000" w:rsidDel="00000000" w:rsidP="00000000" w:rsidRDefault="00000000" w:rsidRPr="00000000" w14:paraId="00000049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88817765"/>
              <w:tag w:val="goog_rdk_185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“Locked?” False</w:t>
                </w:r>
              </w:ins>
            </w:sdtContent>
          </w:sdt>
        </w:p>
      </w:sdtContent>
    </w:sdt>
    <w:sdt>
      <w:sdtPr>
        <w:id w:val="-677730552"/>
        <w:tag w:val="goog_rdk_188"/>
      </w:sdtPr>
      <w:sdtContent>
        <w:p w:rsidR="00000000" w:rsidDel="00000000" w:rsidP="00000000" w:rsidRDefault="00000000" w:rsidRPr="00000000" w14:paraId="0000004A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55046647"/>
              <w:tag w:val="goog_rdk_187"/>
            </w:sdtPr>
            <w:sdtContent>
              <w:ins w:author="Raja Deekshitha" w:id="12" w:date="2025-07-24T17:12:5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7026841"/>
        <w:tag w:val="goog_rdk_190"/>
      </w:sdtPr>
      <w:sdtContent>
        <w:p w:rsidR="00000000" w:rsidDel="00000000" w:rsidP="00000000" w:rsidRDefault="00000000" w:rsidRPr="00000000" w14:paraId="0000004B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0107694"/>
              <w:tag w:val="goog_rdk_189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1.Here, Smartlook class is initialized with pin attribute.</w:t>
                </w:r>
              </w:ins>
            </w:sdtContent>
          </w:sdt>
        </w:p>
      </w:sdtContent>
    </w:sdt>
    <w:sdt>
      <w:sdtPr>
        <w:id w:val="1873079715"/>
        <w:tag w:val="goog_rdk_192"/>
      </w:sdtPr>
      <w:sdtContent>
        <w:p w:rsidR="00000000" w:rsidDel="00000000" w:rsidP="00000000" w:rsidRDefault="00000000" w:rsidRPr="00000000" w14:paraId="0000004C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6614867"/>
              <w:tag w:val="goog_rdk_191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Locked and pin are the private variables</w:t>
                </w:r>
              </w:ins>
            </w:sdtContent>
          </w:sdt>
        </w:p>
      </w:sdtContent>
    </w:sdt>
    <w:sdt>
      <w:sdtPr>
        <w:id w:val="1480758141"/>
        <w:tag w:val="goog_rdk_194"/>
      </w:sdtPr>
      <w:sdtContent>
        <w:p w:rsidR="00000000" w:rsidDel="00000000" w:rsidP="00000000" w:rsidRDefault="00000000" w:rsidRPr="00000000" w14:paraId="0000004D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844738625"/>
              <w:tag w:val="goog_rdk_193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3.given pin should match with the original pin to unlock the lock.</w:t>
                </w:r>
              </w:ins>
            </w:sdtContent>
          </w:sdt>
        </w:p>
      </w:sdtContent>
    </w:sdt>
    <w:sdt>
      <w:sdtPr>
        <w:id w:val="-530840473"/>
        <w:tag w:val="goog_rdk_196"/>
      </w:sdtPr>
      <w:sdtContent>
        <w:p w:rsidR="00000000" w:rsidDel="00000000" w:rsidP="00000000" w:rsidRDefault="00000000" w:rsidRPr="00000000" w14:paraId="0000004E">
          <w:pPr>
            <w:rPr>
              <w:ins w:author="Raja Deekshitha" w:id="12" w:date="2025-07-24T17:12:5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522909754"/>
              <w:tag w:val="goog_rdk_195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4.created an object to access all the attributes and methods from the class.</w:t>
                </w:r>
              </w:ins>
            </w:sdtContent>
          </w:sdt>
        </w:p>
      </w:sdtContent>
    </w:sdt>
    <w:sdt>
      <w:sdtPr>
        <w:id w:val="375815482"/>
        <w:tag w:val="goog_rdk_199"/>
      </w:sdtPr>
      <w:sdtContent>
        <w:p w:rsidR="00000000" w:rsidDel="00000000" w:rsidP="00000000" w:rsidRDefault="00000000" w:rsidRPr="00000000" w14:paraId="0000004F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3" w:date="2025-07-24T17:12:55Z">
                <w:rPr/>
              </w:rPrChange>
            </w:rPr>
          </w:pPr>
          <w:sdt>
            <w:sdtPr>
              <w:id w:val="-179406243"/>
              <w:tag w:val="goog_rdk_197"/>
            </w:sdtPr>
            <w:sdtContent>
              <w:ins w:author="Raja Deekshitha" w:id="12" w:date="2025-07-24T17:12:5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5.There are three methods, one is to check the match of given pin, second is for lock and third is to check the status of lock. </w:t>
                </w:r>
              </w:ins>
            </w:sdtContent>
          </w:sdt>
          <w:sdt>
            <w:sdtPr>
              <w:id w:val="-1880739000"/>
              <w:tag w:val="goog_rdk_19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8. Employee Details with Computed Property</w:t>
      </w:r>
    </w:p>
    <w:sdt>
      <w:sdtPr>
        <w:id w:val="-191777098"/>
        <w:tag w:val="goog_rdk_201"/>
      </w:sdtPr>
      <w:sdtContent>
        <w:p w:rsidR="00000000" w:rsidDel="00000000" w:rsidP="00000000" w:rsidRDefault="00000000" w:rsidRPr="00000000" w14:paraId="00000051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Employee:</w:t>
            <w:br w:type="textWrapping"/>
            <w:t xml:space="preserve">    def __init__(self, name, salary):</w:t>
            <w:br w:type="textWrapping"/>
            <w:t xml:space="preserve">        self.__name = name</w:t>
            <w:br w:type="textWrapping"/>
            <w:t xml:space="preserve">        self.__salary = salary</w:t>
            <w:br w:type="textWrapping"/>
            <w:br w:type="textWrapping"/>
            <w:t xml:space="preserve">    @property</w:t>
            <w:br w:type="textWrapping"/>
            <w:t xml:space="preserve">    def annual_salary(self):</w:t>
            <w:br w:type="textWrapping"/>
            <w:t xml:space="preserve">        return self.__salary * 12</w:t>
            <w:br w:type="textWrapping"/>
            <w:br w:type="textWrapping"/>
            <w:t xml:space="preserve">    def get_name(self):</w:t>
            <w:br w:type="textWrapping"/>
            <w:t xml:space="preserve">        return self.__name</w:t>
            <w:br w:type="textWrapping"/>
            <w:br w:type="textWrapping"/>
            <w:t xml:space="preserve">emp = Employee("Sara", 5000)</w:t>
            <w:br w:type="textWrapping"/>
            <w:t xml:space="preserve">print(emp.get_name(), emp.annual_salary)</w:t>
          </w:r>
          <w:sdt>
            <w:sdtPr>
              <w:id w:val="709861930"/>
              <w:tag w:val="goog_rdk_200"/>
            </w:sdtPr>
            <w:sdtContent>
              <w:ins w:author="Raja Deekshitha" w:id="14" w:date="2025-07-24T17:36:4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521642908"/>
        <w:tag w:val="goog_rdk_203"/>
      </w:sdtPr>
      <w:sdtContent>
        <w:p w:rsidR="00000000" w:rsidDel="00000000" w:rsidP="00000000" w:rsidRDefault="00000000" w:rsidRPr="00000000" w14:paraId="00000052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25207409"/>
              <w:tag w:val="goog_rdk_202"/>
            </w:sdtPr>
            <w:sdtContent>
              <w:ins w:author="Raja Deekshitha" w:id="14" w:date="2025-07-24T17:36:4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722403976"/>
        <w:tag w:val="goog_rdk_205"/>
      </w:sdtPr>
      <w:sdtContent>
        <w:p w:rsidR="00000000" w:rsidDel="00000000" w:rsidP="00000000" w:rsidRDefault="00000000" w:rsidRPr="00000000" w14:paraId="00000053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621203823"/>
              <w:tag w:val="goog_rdk_204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2071207901"/>
        <w:tag w:val="goog_rdk_207"/>
      </w:sdtPr>
      <w:sdtContent>
        <w:p w:rsidR="00000000" w:rsidDel="00000000" w:rsidP="00000000" w:rsidRDefault="00000000" w:rsidRPr="00000000" w14:paraId="00000054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84932937"/>
              <w:tag w:val="goog_rdk_206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Sara, 60000</w:t>
                </w:r>
              </w:ins>
            </w:sdtContent>
          </w:sdt>
        </w:p>
      </w:sdtContent>
    </w:sdt>
    <w:sdt>
      <w:sdtPr>
        <w:id w:val="-1808058265"/>
        <w:tag w:val="goog_rdk_209"/>
      </w:sdtPr>
      <w:sdtContent>
        <w:p w:rsidR="00000000" w:rsidDel="00000000" w:rsidP="00000000" w:rsidRDefault="00000000" w:rsidRPr="00000000" w14:paraId="00000055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70138677"/>
              <w:tag w:val="goog_rdk_208"/>
            </w:sdtPr>
            <w:sdtContent>
              <w:ins w:author="Raja Deekshitha" w:id="14" w:date="2025-07-24T17:36:4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360073006"/>
        <w:tag w:val="goog_rdk_211"/>
      </w:sdtPr>
      <w:sdtContent>
        <w:p w:rsidR="00000000" w:rsidDel="00000000" w:rsidP="00000000" w:rsidRDefault="00000000" w:rsidRPr="00000000" w14:paraId="00000056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54435003"/>
              <w:tag w:val="goog_rdk_210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Here, employee class is initialized with name and salary.</w:t>
                </w:r>
              </w:ins>
            </w:sdtContent>
          </w:sdt>
        </w:p>
      </w:sdtContent>
    </w:sdt>
    <w:sdt>
      <w:sdtPr>
        <w:id w:val="317179834"/>
        <w:tag w:val="goog_rdk_213"/>
      </w:sdtPr>
      <w:sdtContent>
        <w:p w:rsidR="00000000" w:rsidDel="00000000" w:rsidP="00000000" w:rsidRDefault="00000000" w:rsidRPr="00000000" w14:paraId="00000057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96514560"/>
              <w:tag w:val="goog_rdk_212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There are two methods, one is to calculate the annual salary from monthly salary and the other is to get the name.</w:t>
                </w:r>
              </w:ins>
            </w:sdtContent>
          </w:sdt>
        </w:p>
      </w:sdtContent>
    </w:sdt>
    <w:sdt>
      <w:sdtPr>
        <w:id w:val="454484292"/>
        <w:tag w:val="goog_rdk_215"/>
      </w:sdtPr>
      <w:sdtContent>
        <w:p w:rsidR="00000000" w:rsidDel="00000000" w:rsidP="00000000" w:rsidRDefault="00000000" w:rsidRPr="00000000" w14:paraId="00000058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30275318"/>
              <w:tag w:val="goog_rdk_214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Here, name and salary are tye private attributes.</w:t>
                </w:r>
              </w:ins>
            </w:sdtContent>
          </w:sdt>
        </w:p>
      </w:sdtContent>
    </w:sdt>
    <w:sdt>
      <w:sdtPr>
        <w:id w:val="974892566"/>
        <w:tag w:val="goog_rdk_219"/>
      </w:sdtPr>
      <w:sdtContent>
        <w:p w:rsidR="00000000" w:rsidDel="00000000" w:rsidP="00000000" w:rsidRDefault="00000000" w:rsidRPr="00000000" w14:paraId="00000059">
          <w:pPr>
            <w:rPr>
              <w:ins w:author="Raja Deekshitha" w:id="14" w:date="2025-07-24T17:36:4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83452452"/>
              <w:tag w:val="goog_rdk_216"/>
            </w:sdtPr>
            <w:sdtContent>
              <w:ins w:author="Raja Deekshitha" w:id="14" w:date="2025-07-24T17:36:43Z"/>
            </w:sdtContent>
          </w:sdt>
          <w:sdt>
            <w:sdtPr>
              <w:id w:val="2087277363"/>
              <w:tag w:val="goog_rdk_217"/>
            </w:sdtPr>
            <w:sdtContent>
              <w:ins w:author="Raja Deekshitha" w:id="14" w:date="2025-07-24T17:36:43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"http://4.to"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55cc"/>
                    <w:sz w:val="20"/>
                    <w:szCs w:val="20"/>
                    <w:u w:val="single"/>
                    <w:rtl w:val="0"/>
                  </w:rPr>
                  <w:t xml:space="preserve">4.To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1239758045"/>
              <w:tag w:val="goog_rdk_218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get the annual salary, one must multiply monthly salary with 12.</w:t>
                </w:r>
              </w:ins>
            </w:sdtContent>
          </w:sdt>
        </w:p>
      </w:sdtContent>
    </w:sdt>
    <w:sdt>
      <w:sdtPr>
        <w:id w:val="-1205939742"/>
        <w:tag w:val="goog_rdk_222"/>
      </w:sdtPr>
      <w:sdtContent>
        <w:p w:rsidR="00000000" w:rsidDel="00000000" w:rsidP="00000000" w:rsidRDefault="00000000" w:rsidRPr="00000000" w14:paraId="0000005A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5" w:date="2025-07-24T17:36:43Z">
                <w:rPr/>
              </w:rPrChange>
            </w:rPr>
          </w:pPr>
          <w:sdt>
            <w:sdtPr>
              <w:id w:val="1457701136"/>
              <w:tag w:val="goog_rdk_220"/>
            </w:sdtPr>
            <w:sdtContent>
              <w:ins w:author="Raja Deekshitha" w:id="14" w:date="2025-07-24T17:36:4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an object to access all the attributes and methods from the class.</w:t>
                </w:r>
              </w:ins>
            </w:sdtContent>
          </w:sdt>
          <w:sdt>
            <w:sdtPr>
              <w:id w:val="-2120061748"/>
              <w:tag w:val="goog_rdk_22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9. Encapsulated Voting System</w:t>
      </w:r>
    </w:p>
    <w:sdt>
      <w:sdtPr>
        <w:id w:val="1811507015"/>
        <w:tag w:val="goog_rdk_224"/>
      </w:sdtPr>
      <w:sdtContent>
        <w:p w:rsidR="00000000" w:rsidDel="00000000" w:rsidP="00000000" w:rsidRDefault="00000000" w:rsidRPr="00000000" w14:paraId="0000005C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VotingMachine:</w:t>
            <w:br w:type="textWrapping"/>
            <w:t xml:space="preserve">    def __init__(self):</w:t>
            <w:br w:type="textWrapping"/>
            <w:t xml:space="preserve">        self.__votes = {}</w:t>
            <w:br w:type="textWrapping"/>
            <w:br w:type="textWrapping"/>
            <w:t xml:space="preserve">    def vote(self, candidate):</w:t>
            <w:br w:type="textWrapping"/>
            <w:t xml:space="preserve">        self.__votes[candidate] = self.__votes.get(candidate, 0) + 1</w:t>
            <w:br w:type="textWrapping"/>
            <w:br w:type="textWrapping"/>
            <w:t xml:space="preserve">    def result(self):</w:t>
            <w:br w:type="textWrapping"/>
            <w:t xml:space="preserve">        return sorted(self.__votes.items(), key=lambda x: x[1], reverse=True)</w:t>
            <w:br w:type="textWrapping"/>
            <w:br w:type="textWrapping"/>
            <w:t xml:space="preserve">vm = VotingMachine()</w:t>
            <w:br w:type="textWrapping"/>
            <w:t xml:space="preserve">vm.vote("Alice")</w:t>
            <w:br w:type="textWrapping"/>
            <w:t xml:space="preserve">vm.vote("Bob")</w:t>
            <w:br w:type="textWrapping"/>
            <w:t xml:space="preserve">vm.vote("Alice")</w:t>
            <w:br w:type="textWrapping"/>
            <w:t xml:space="preserve">print(vm.result())</w:t>
          </w:r>
          <w:sdt>
            <w:sdtPr>
              <w:id w:val="329053342"/>
              <w:tag w:val="goog_rdk_223"/>
            </w:sdtPr>
            <w:sdtContent>
              <w:ins w:author="Raja Deekshitha" w:id="16" w:date="2025-07-24T17:40:5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55305764"/>
        <w:tag w:val="goog_rdk_226"/>
      </w:sdtPr>
      <w:sdtContent>
        <w:p w:rsidR="00000000" w:rsidDel="00000000" w:rsidP="00000000" w:rsidRDefault="00000000" w:rsidRPr="00000000" w14:paraId="0000005D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16958171"/>
              <w:tag w:val="goog_rdk_225"/>
            </w:sdtPr>
            <w:sdtContent>
              <w:ins w:author="Raja Deekshitha" w:id="16" w:date="2025-07-24T17:40:5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699737551"/>
        <w:tag w:val="goog_rdk_228"/>
      </w:sdtPr>
      <w:sdtContent>
        <w:p w:rsidR="00000000" w:rsidDel="00000000" w:rsidP="00000000" w:rsidRDefault="00000000" w:rsidRPr="00000000" w14:paraId="0000005E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65749612"/>
              <w:tag w:val="goog_rdk_227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1727196708"/>
        <w:tag w:val="goog_rdk_230"/>
      </w:sdtPr>
      <w:sdtContent>
        <w:p w:rsidR="00000000" w:rsidDel="00000000" w:rsidP="00000000" w:rsidRDefault="00000000" w:rsidRPr="00000000" w14:paraId="0000005F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41459095"/>
              <w:tag w:val="goog_rdk_229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Alice:2, Bob:1</w:t>
                </w:r>
              </w:ins>
            </w:sdtContent>
          </w:sdt>
        </w:p>
      </w:sdtContent>
    </w:sdt>
    <w:sdt>
      <w:sdtPr>
        <w:id w:val="-1040513468"/>
        <w:tag w:val="goog_rdk_232"/>
      </w:sdtPr>
      <w:sdtContent>
        <w:p w:rsidR="00000000" w:rsidDel="00000000" w:rsidP="00000000" w:rsidRDefault="00000000" w:rsidRPr="00000000" w14:paraId="00000060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27425861"/>
              <w:tag w:val="goog_rdk_231"/>
            </w:sdtPr>
            <w:sdtContent>
              <w:ins w:author="Raja Deekshitha" w:id="16" w:date="2025-07-24T17:40:5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159631976"/>
        <w:tag w:val="goog_rdk_234"/>
      </w:sdtPr>
      <w:sdtContent>
        <w:p w:rsidR="00000000" w:rsidDel="00000000" w:rsidP="00000000" w:rsidRDefault="00000000" w:rsidRPr="00000000" w14:paraId="00000061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96223443"/>
              <w:tag w:val="goog_rdk_233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Here, vothing machine class is initialized with dictionary called votes.</w:t>
                </w:r>
              </w:ins>
            </w:sdtContent>
          </w:sdt>
        </w:p>
      </w:sdtContent>
    </w:sdt>
    <w:sdt>
      <w:sdtPr>
        <w:id w:val="-886676867"/>
        <w:tag w:val="goog_rdk_236"/>
      </w:sdtPr>
      <w:sdtContent>
        <w:p w:rsidR="00000000" w:rsidDel="00000000" w:rsidP="00000000" w:rsidRDefault="00000000" w:rsidRPr="00000000" w14:paraId="00000062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555773796"/>
              <w:tag w:val="goog_rdk_235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There are 2 methods, one for casting vote and the other is for result</w:t>
                </w:r>
              </w:ins>
            </w:sdtContent>
          </w:sdt>
        </w:p>
      </w:sdtContent>
    </w:sdt>
    <w:sdt>
      <w:sdtPr>
        <w:id w:val="-400848706"/>
        <w:tag w:val="goog_rdk_238"/>
      </w:sdtPr>
      <w:sdtContent>
        <w:p w:rsidR="00000000" w:rsidDel="00000000" w:rsidP="00000000" w:rsidRDefault="00000000" w:rsidRPr="00000000" w14:paraId="00000063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67299759"/>
              <w:tag w:val="goog_rdk_237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3.Here, votes are private attributes.</w:t>
                </w:r>
              </w:ins>
            </w:sdtContent>
          </w:sdt>
        </w:p>
      </w:sdtContent>
    </w:sdt>
    <w:sdt>
      <w:sdtPr>
        <w:id w:val="-1685044957"/>
        <w:tag w:val="goog_rdk_240"/>
      </w:sdtPr>
      <w:sdtContent>
        <w:p w:rsidR="00000000" w:rsidDel="00000000" w:rsidP="00000000" w:rsidRDefault="00000000" w:rsidRPr="00000000" w14:paraId="00000064">
          <w:pPr>
            <w:rPr>
              <w:ins w:author="Raja Deekshitha" w:id="16" w:date="2025-07-24T17:40:5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13718299"/>
              <w:tag w:val="goog_rdk_239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 As, the votes get casted, the values of the respective members in the dictionary is increased by one.</w:t>
                </w:r>
              </w:ins>
            </w:sdtContent>
          </w:sdt>
        </w:p>
      </w:sdtContent>
    </w:sdt>
    <w:sdt>
      <w:sdtPr>
        <w:id w:val="2127387575"/>
        <w:tag w:val="goog_rdk_243"/>
      </w:sdtPr>
      <w:sdtContent>
        <w:p w:rsidR="00000000" w:rsidDel="00000000" w:rsidP="00000000" w:rsidRDefault="00000000" w:rsidRPr="00000000" w14:paraId="00000065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7" w:date="2025-07-24T17:40:51Z">
                <w:rPr/>
              </w:rPrChange>
            </w:rPr>
          </w:pPr>
          <w:sdt>
            <w:sdtPr>
              <w:id w:val="-372919941"/>
              <w:tag w:val="goog_rdk_241"/>
            </w:sdtPr>
            <w:sdtContent>
              <w:ins w:author="Raja Deekshitha" w:id="16" w:date="2025-07-24T17:40:5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an object to access all the attributes and methods of the class. </w:t>
                </w:r>
              </w:ins>
            </w:sdtContent>
          </w:sdt>
          <w:sdt>
            <w:sdtPr>
              <w:id w:val="-1678568241"/>
              <w:tag w:val="goog_rdk_24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10. Hotel Room Booking with Access Control</w:t>
      </w:r>
    </w:p>
    <w:sdt>
      <w:sdtPr>
        <w:id w:val="594145351"/>
        <w:tag w:val="goog_rdk_245"/>
      </w:sdtPr>
      <w:sdtContent>
        <w:p w:rsidR="00000000" w:rsidDel="00000000" w:rsidP="00000000" w:rsidRDefault="00000000" w:rsidRPr="00000000" w14:paraId="00000067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class HotelRoom:</w:t>
            <w:br w:type="textWrapping"/>
            <w:t xml:space="preserve">    def __init__(self, room_no):</w:t>
            <w:br w:type="textWrapping"/>
            <w:t xml:space="preserve">        self.__room_no = room_no</w:t>
            <w:br w:type="textWrapping"/>
            <w:t xml:space="preserve">        self.__is_booked = False</w:t>
            <w:br w:type="textWrapping"/>
            <w:br w:type="textWrapping"/>
            <w:t xml:space="preserve">    def book(self):</w:t>
            <w:br w:type="textWrapping"/>
            <w:t xml:space="preserve">        if self.__is_booked:</w:t>
            <w:br w:type="textWrapping"/>
            <w:t xml:space="preserve">            raise Exception("Room already booked.")</w:t>
            <w:br w:type="textWrapping"/>
            <w:t xml:space="preserve">        self.__is_booked = True</w:t>
            <w:br w:type="textWrapping"/>
            <w:br w:type="textWrapping"/>
            <w:t xml:space="preserve">    def status(self):</w:t>
            <w:br w:type="textWrapping"/>
            <w:t xml:space="preserve">        return "Booked" if self.__is_booked else "Available"</w:t>
            <w:br w:type="textWrapping"/>
            <w:br w:type="textWrapping"/>
            <w:t xml:space="preserve">room = HotelRoom(101)</w:t>
            <w:br w:type="textWrapping"/>
            <w:t xml:space="preserve">room.book()</w:t>
            <w:br w:type="textWrapping"/>
            <w:t xml:space="preserve">print(room.status())</w:t>
          </w:r>
          <w:sdt>
            <w:sdtPr>
              <w:id w:val="-771592313"/>
              <w:tag w:val="goog_rdk_244"/>
            </w:sdtPr>
            <w:sdtContent>
              <w:ins w:author="Raja Deekshitha" w:id="18" w:date="2025-07-24T17:47:0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760500283"/>
        <w:tag w:val="goog_rdk_247"/>
      </w:sdtPr>
      <w:sdtContent>
        <w:p w:rsidR="00000000" w:rsidDel="00000000" w:rsidP="00000000" w:rsidRDefault="00000000" w:rsidRPr="00000000" w14:paraId="00000068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59588813"/>
              <w:tag w:val="goog_rdk_246"/>
            </w:sdtPr>
            <w:sdtContent>
              <w:ins w:author="Raja Deekshitha" w:id="18" w:date="2025-07-24T17:47:0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991162758"/>
        <w:tag w:val="goog_rdk_249"/>
      </w:sdtPr>
      <w:sdtContent>
        <w:p w:rsidR="00000000" w:rsidDel="00000000" w:rsidP="00000000" w:rsidRDefault="00000000" w:rsidRPr="00000000" w14:paraId="00000069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824407794"/>
              <w:tag w:val="goog_rdk_248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161505422"/>
        <w:tag w:val="goog_rdk_251"/>
      </w:sdtPr>
      <w:sdtContent>
        <w:p w:rsidR="00000000" w:rsidDel="00000000" w:rsidP="00000000" w:rsidRDefault="00000000" w:rsidRPr="00000000" w14:paraId="0000006A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71054541"/>
              <w:tag w:val="goog_rdk_250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Available</w:t>
                </w:r>
              </w:ins>
            </w:sdtContent>
          </w:sdt>
        </w:p>
      </w:sdtContent>
    </w:sdt>
    <w:sdt>
      <w:sdtPr>
        <w:id w:val="478610090"/>
        <w:tag w:val="goog_rdk_253"/>
      </w:sdtPr>
      <w:sdtContent>
        <w:p w:rsidR="00000000" w:rsidDel="00000000" w:rsidP="00000000" w:rsidRDefault="00000000" w:rsidRPr="00000000" w14:paraId="0000006B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881248543"/>
              <w:tag w:val="goog_rdk_252"/>
            </w:sdtPr>
            <w:sdtContent>
              <w:ins w:author="Raja Deekshitha" w:id="18" w:date="2025-07-24T17:47:0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957751074"/>
        <w:tag w:val="goog_rdk_255"/>
      </w:sdtPr>
      <w:sdtContent>
        <w:p w:rsidR="00000000" w:rsidDel="00000000" w:rsidP="00000000" w:rsidRDefault="00000000" w:rsidRPr="00000000" w14:paraId="0000006C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63197533"/>
              <w:tag w:val="goog_rdk_254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Hotelroom class is initialized with roomno.</w:t>
                </w:r>
              </w:ins>
            </w:sdtContent>
          </w:sdt>
        </w:p>
      </w:sdtContent>
    </w:sdt>
    <w:sdt>
      <w:sdtPr>
        <w:id w:val="-1423824594"/>
        <w:tag w:val="goog_rdk_257"/>
      </w:sdtPr>
      <w:sdtContent>
        <w:p w:rsidR="00000000" w:rsidDel="00000000" w:rsidP="00000000" w:rsidRDefault="00000000" w:rsidRPr="00000000" w14:paraId="0000006D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114915880"/>
              <w:tag w:val="goog_rdk_256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There are two methods, one for booking and the other is to check the status.</w:t>
                </w:r>
              </w:ins>
            </w:sdtContent>
          </w:sdt>
        </w:p>
      </w:sdtContent>
    </w:sdt>
    <w:sdt>
      <w:sdtPr>
        <w:id w:val="1092874021"/>
        <w:tag w:val="goog_rdk_259"/>
      </w:sdtPr>
      <w:sdtContent>
        <w:p w:rsidR="00000000" w:rsidDel="00000000" w:rsidP="00000000" w:rsidRDefault="00000000" w:rsidRPr="00000000" w14:paraId="0000006E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685867943"/>
              <w:tag w:val="goog_rdk_258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Here,roomno. And is_booked are private variables.</w:t>
                </w:r>
              </w:ins>
            </w:sdtContent>
          </w:sdt>
        </w:p>
      </w:sdtContent>
    </w:sdt>
    <w:sdt>
      <w:sdtPr>
        <w:id w:val="483662295"/>
        <w:tag w:val="goog_rdk_261"/>
      </w:sdtPr>
      <w:sdtContent>
        <w:p w:rsidR="00000000" w:rsidDel="00000000" w:rsidP="00000000" w:rsidRDefault="00000000" w:rsidRPr="00000000" w14:paraId="0000006F">
          <w:pPr>
            <w:rPr>
              <w:ins w:author="Raja Deekshitha" w:id="18" w:date="2025-07-24T17:47:0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456782016"/>
              <w:tag w:val="goog_rdk_260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 If the room is already booked, then an exception raises saying the room is already booked. If not, it shows available.</w:t>
                </w:r>
              </w:ins>
            </w:sdtContent>
          </w:sdt>
        </w:p>
      </w:sdtContent>
    </w:sdt>
    <w:sdt>
      <w:sdtPr>
        <w:id w:val="-1647670225"/>
        <w:tag w:val="goog_rdk_264"/>
      </w:sdtPr>
      <w:sdtContent>
        <w:p w:rsidR="00000000" w:rsidDel="00000000" w:rsidP="00000000" w:rsidRDefault="00000000" w:rsidRPr="00000000" w14:paraId="00000070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19" w:date="2025-07-24T17:47:01Z">
                <w:rPr/>
              </w:rPrChange>
            </w:rPr>
          </w:pPr>
          <w:sdt>
            <w:sdtPr>
              <w:id w:val="-1858478513"/>
              <w:tag w:val="goog_rdk_262"/>
            </w:sdtPr>
            <w:sdtContent>
              <w:ins w:author="Raja Deekshitha" w:id="18" w:date="2025-07-24T17:47:0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an object to access all the attributes and methods of the class.</w:t>
                </w:r>
              </w:ins>
            </w:sdtContent>
          </w:sdt>
          <w:sdt>
            <w:sdtPr>
              <w:id w:val="-1804183890"/>
              <w:tag w:val="goog_rdk_263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11. Payment Interface using Abstraction</w:t>
      </w:r>
    </w:p>
    <w:sdt>
      <w:sdtPr>
        <w:id w:val="711351649"/>
        <w:tag w:val="goog_rdk_266"/>
      </w:sdtPr>
      <w:sdtContent>
        <w:p w:rsidR="00000000" w:rsidDel="00000000" w:rsidP="00000000" w:rsidRDefault="00000000" w:rsidRPr="00000000" w14:paraId="00000072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Payment(ABC):</w:t>
            <w:br w:type="textWrapping"/>
            <w:t xml:space="preserve">    @abstractmethod</w:t>
            <w:br w:type="textWrapping"/>
            <w:t xml:space="preserve">    def pay(self, amount): pass</w:t>
            <w:br w:type="textWrapping"/>
            <w:br w:type="textWrapping"/>
            <w:t xml:space="preserve">class CreditCard(Payment):</w:t>
            <w:br w:type="textWrapping"/>
            <w:t xml:space="preserve">    def pay(self, amount):</w:t>
            <w:br w:type="textWrapping"/>
            <w:t xml:space="preserve">        print(f"Paid ₹{amount} using Credit Card")</w:t>
            <w:br w:type="textWrapping"/>
            <w:br w:type="textWrapping"/>
            <w:t xml:space="preserve">class UPI(Payment):</w:t>
            <w:br w:type="textWrapping"/>
            <w:t xml:space="preserve">    def pay(self, amount):</w:t>
            <w:br w:type="textWrapping"/>
            <w:t xml:space="preserve">        print(f"Paid ₹{amount} using UPI")</w:t>
            <w:br w:type="textWrapping"/>
            <w:br w:type="textWrapping"/>
            <w:t xml:space="preserve">def checkout(method: Payment, amt):</w:t>
            <w:br w:type="textWrapping"/>
            <w:t xml:space="preserve">    method.pay(amt)</w:t>
            <w:br w:type="textWrapping"/>
            <w:br w:type="textWrapping"/>
            <w:t xml:space="preserve">checkout(CreditCard(), 500)</w:t>
            <w:br w:type="textWrapping"/>
            <w:t xml:space="preserve">checkout(UPI(), 200)</w:t>
          </w:r>
          <w:sdt>
            <w:sdtPr>
              <w:id w:val="-1391540855"/>
              <w:tag w:val="goog_rdk_265"/>
            </w:sdtPr>
            <w:sdtContent>
              <w:ins w:author="Raja Deekshitha" w:id="20" w:date="2025-07-24T17:50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014151407"/>
        <w:tag w:val="goog_rdk_268"/>
      </w:sdtPr>
      <w:sdtContent>
        <w:p w:rsidR="00000000" w:rsidDel="00000000" w:rsidP="00000000" w:rsidRDefault="00000000" w:rsidRPr="00000000" w14:paraId="00000073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01477337"/>
              <w:tag w:val="goog_rdk_267"/>
            </w:sdtPr>
            <w:sdtContent>
              <w:ins w:author="Raja Deekshitha" w:id="20" w:date="2025-07-24T17:50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347156967"/>
        <w:tag w:val="goog_rdk_270"/>
      </w:sdtPr>
      <w:sdtContent>
        <w:p w:rsidR="00000000" w:rsidDel="00000000" w:rsidP="00000000" w:rsidRDefault="00000000" w:rsidRPr="00000000" w14:paraId="00000074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600063367"/>
              <w:tag w:val="goog_rdk_269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313184252"/>
        <w:tag w:val="goog_rdk_272"/>
      </w:sdtPr>
      <w:sdtContent>
        <w:p w:rsidR="00000000" w:rsidDel="00000000" w:rsidP="00000000" w:rsidRDefault="00000000" w:rsidRPr="00000000" w14:paraId="00000075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727221705"/>
              <w:tag w:val="goog_rdk_271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Paid 500 using credit card</w:t>
                </w:r>
              </w:ins>
            </w:sdtContent>
          </w:sdt>
        </w:p>
      </w:sdtContent>
    </w:sdt>
    <w:sdt>
      <w:sdtPr>
        <w:id w:val="-1241339307"/>
        <w:tag w:val="goog_rdk_274"/>
      </w:sdtPr>
      <w:sdtContent>
        <w:p w:rsidR="00000000" w:rsidDel="00000000" w:rsidP="00000000" w:rsidRDefault="00000000" w:rsidRPr="00000000" w14:paraId="00000076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805428015"/>
              <w:tag w:val="goog_rdk_273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Paid 200 using UPI</w:t>
                </w:r>
              </w:ins>
            </w:sdtContent>
          </w:sdt>
        </w:p>
      </w:sdtContent>
    </w:sdt>
    <w:sdt>
      <w:sdtPr>
        <w:id w:val="1554139821"/>
        <w:tag w:val="goog_rdk_276"/>
      </w:sdtPr>
      <w:sdtContent>
        <w:p w:rsidR="00000000" w:rsidDel="00000000" w:rsidP="00000000" w:rsidRDefault="00000000" w:rsidRPr="00000000" w14:paraId="00000077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43711742"/>
              <w:tag w:val="goog_rdk_275"/>
            </w:sdtPr>
            <w:sdtContent>
              <w:ins w:author="Raja Deekshitha" w:id="20" w:date="2025-07-24T17:50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832764729"/>
        <w:tag w:val="goog_rdk_278"/>
      </w:sdtPr>
      <w:sdtContent>
        <w:p w:rsidR="00000000" w:rsidDel="00000000" w:rsidP="00000000" w:rsidRDefault="00000000" w:rsidRPr="00000000" w14:paraId="00000078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68073965"/>
              <w:tag w:val="goog_rdk_277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1.Abstract method and ABC are imported from the abc library.</w:t>
                </w:r>
              </w:ins>
            </w:sdtContent>
          </w:sdt>
        </w:p>
      </w:sdtContent>
    </w:sdt>
    <w:sdt>
      <w:sdtPr>
        <w:id w:val="-287936016"/>
        <w:tag w:val="goog_rdk_280"/>
      </w:sdtPr>
      <w:sdtContent>
        <w:p w:rsidR="00000000" w:rsidDel="00000000" w:rsidP="00000000" w:rsidRDefault="00000000" w:rsidRPr="00000000" w14:paraId="00000079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083182370"/>
              <w:tag w:val="goog_rdk_279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2.There is one abstract method and three concrete methods.</w:t>
                </w:r>
              </w:ins>
            </w:sdtContent>
          </w:sdt>
        </w:p>
      </w:sdtContent>
    </w:sdt>
    <w:sdt>
      <w:sdtPr>
        <w:id w:val="179605685"/>
        <w:tag w:val="goog_rdk_282"/>
      </w:sdtPr>
      <w:sdtContent>
        <w:p w:rsidR="00000000" w:rsidDel="00000000" w:rsidP="00000000" w:rsidRDefault="00000000" w:rsidRPr="00000000" w14:paraId="0000007A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54499638"/>
              <w:tag w:val="goog_rdk_281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As, abstract method is present, this class is an abstract class.</w:t>
                </w:r>
              </w:ins>
            </w:sdtContent>
          </w:sdt>
        </w:p>
      </w:sdtContent>
    </w:sdt>
    <w:sdt>
      <w:sdtPr>
        <w:id w:val="-964790177"/>
        <w:tag w:val="goog_rdk_284"/>
      </w:sdtPr>
      <w:sdtContent>
        <w:p w:rsidR="00000000" w:rsidDel="00000000" w:rsidP="00000000" w:rsidRDefault="00000000" w:rsidRPr="00000000" w14:paraId="0000007B">
          <w:pPr>
            <w:rPr>
              <w:ins w:author="Raja Deekshitha" w:id="20" w:date="2025-07-24T17:50:3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98933077"/>
              <w:tag w:val="goog_rdk_283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4.Abstract method is defined with @abstractmethod.</w:t>
                </w:r>
              </w:ins>
            </w:sdtContent>
          </w:sdt>
        </w:p>
      </w:sdtContent>
    </w:sdt>
    <w:sdt>
      <w:sdtPr>
        <w:id w:val="-536179163"/>
        <w:tag w:val="goog_rdk_287"/>
      </w:sdtPr>
      <w:sdtContent>
        <w:p w:rsidR="00000000" w:rsidDel="00000000" w:rsidP="00000000" w:rsidRDefault="00000000" w:rsidRPr="00000000" w14:paraId="0000007C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21" w:date="2025-07-24T17:50:31Z">
                <w:rPr/>
              </w:rPrChange>
            </w:rPr>
          </w:pPr>
          <w:sdt>
            <w:sdtPr>
              <w:id w:val="1406987967"/>
              <w:tag w:val="goog_rdk_285"/>
            </w:sdtPr>
            <w:sdtContent>
              <w:ins w:author="Raja Deekshitha" w:id="20" w:date="2025-07-24T17:50:3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5.Payment method is the abstract class with no implementation and credit card and upi are the concrete methods inheriting the payment method.</w:t>
                </w:r>
              </w:ins>
            </w:sdtContent>
          </w:sdt>
          <w:sdt>
            <w:sdtPr>
              <w:id w:val="-1252811138"/>
              <w:tag w:val="goog_rdk_28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12. Abstract Shape Class</w:t>
      </w:r>
    </w:p>
    <w:sdt>
      <w:sdtPr>
        <w:id w:val="-256022529"/>
        <w:tag w:val="goog_rdk_289"/>
      </w:sdtPr>
      <w:sdtContent>
        <w:p w:rsidR="00000000" w:rsidDel="00000000" w:rsidP="00000000" w:rsidRDefault="00000000" w:rsidRPr="00000000" w14:paraId="0000007E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Shape(ABC):</w:t>
            <w:br w:type="textWrapping"/>
            <w:t xml:space="preserve">    @abstractmethod</w:t>
            <w:br w:type="textWrapping"/>
            <w:t xml:space="preserve">    def area(self): pass</w:t>
            <w:br w:type="textWrapping"/>
            <w:br w:type="textWrapping"/>
            <w:t xml:space="preserve">class Circle(Shape):</w:t>
            <w:br w:type="textWrapping"/>
            <w:t xml:space="preserve">    def __init__(self, radius):</w:t>
            <w:br w:type="textWrapping"/>
            <w:t xml:space="preserve">        self.radius = radius</w:t>
            <w:br w:type="textWrapping"/>
            <w:br w:type="textWrapping"/>
            <w:t xml:space="preserve">    def area(self):</w:t>
            <w:br w:type="textWrapping"/>
            <w:t xml:space="preserve">        return 3.14 * self.radius * self.radius</w:t>
            <w:br w:type="textWrapping"/>
            <w:br w:type="textWrapping"/>
            <w:t xml:space="preserve">sh = Circle(3)</w:t>
            <w:br w:type="textWrapping"/>
            <w:t xml:space="preserve">print("Area:", sh.area())</w:t>
          </w:r>
          <w:sdt>
            <w:sdtPr>
              <w:id w:val="99649484"/>
              <w:tag w:val="goog_rdk_288"/>
            </w:sdtPr>
            <w:sdtContent>
              <w:ins w:author="Raja Deekshitha" w:id="22" w:date="2025-07-24T17:56:0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509408603"/>
        <w:tag w:val="goog_rdk_291"/>
      </w:sdtPr>
      <w:sdtContent>
        <w:p w:rsidR="00000000" w:rsidDel="00000000" w:rsidP="00000000" w:rsidRDefault="00000000" w:rsidRPr="00000000" w14:paraId="0000007F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46719220"/>
              <w:tag w:val="goog_rdk_290"/>
            </w:sdtPr>
            <w:sdtContent>
              <w:ins w:author="Raja Deekshitha" w:id="22" w:date="2025-07-24T17:56:0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557437764"/>
        <w:tag w:val="goog_rdk_293"/>
      </w:sdtPr>
      <w:sdtContent>
        <w:p w:rsidR="00000000" w:rsidDel="00000000" w:rsidP="00000000" w:rsidRDefault="00000000" w:rsidRPr="00000000" w14:paraId="00000080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993983079"/>
              <w:tag w:val="goog_rdk_292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976144449"/>
        <w:tag w:val="goog_rdk_295"/>
      </w:sdtPr>
      <w:sdtContent>
        <w:p w:rsidR="00000000" w:rsidDel="00000000" w:rsidP="00000000" w:rsidRDefault="00000000" w:rsidRPr="00000000" w14:paraId="00000081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400363596"/>
              <w:tag w:val="goog_rdk_294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Area:28.26</w:t>
                </w:r>
              </w:ins>
            </w:sdtContent>
          </w:sdt>
        </w:p>
      </w:sdtContent>
    </w:sdt>
    <w:sdt>
      <w:sdtPr>
        <w:id w:val="-915300740"/>
        <w:tag w:val="goog_rdk_297"/>
      </w:sdtPr>
      <w:sdtContent>
        <w:p w:rsidR="00000000" w:rsidDel="00000000" w:rsidP="00000000" w:rsidRDefault="00000000" w:rsidRPr="00000000" w14:paraId="00000082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69969972"/>
              <w:tag w:val="goog_rdk_296"/>
            </w:sdtPr>
            <w:sdtContent>
              <w:ins w:author="Raja Deekshitha" w:id="22" w:date="2025-07-24T17:56:0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095147071"/>
        <w:tag w:val="goog_rdk_299"/>
      </w:sdtPr>
      <w:sdtContent>
        <w:p w:rsidR="00000000" w:rsidDel="00000000" w:rsidP="00000000" w:rsidRDefault="00000000" w:rsidRPr="00000000" w14:paraId="00000083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530112290"/>
              <w:tag w:val="goog_rdk_298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1.Here,shape class is the abstract class with abstract method area.</w:t>
                </w:r>
              </w:ins>
            </w:sdtContent>
          </w:sdt>
        </w:p>
      </w:sdtContent>
    </w:sdt>
    <w:sdt>
      <w:sdtPr>
        <w:id w:val="1298888205"/>
        <w:tag w:val="goog_rdk_301"/>
      </w:sdtPr>
      <w:sdtContent>
        <w:p w:rsidR="00000000" w:rsidDel="00000000" w:rsidP="00000000" w:rsidRDefault="00000000" w:rsidRPr="00000000" w14:paraId="00000084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830146457"/>
              <w:tag w:val="goog_rdk_300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Shape class is inherited to Circle class which has concrete methods.</w:t>
                </w:r>
              </w:ins>
            </w:sdtContent>
          </w:sdt>
        </w:p>
      </w:sdtContent>
    </w:sdt>
    <w:sdt>
      <w:sdtPr>
        <w:id w:val="55360802"/>
        <w:tag w:val="goog_rdk_303"/>
      </w:sdtPr>
      <w:sdtContent>
        <w:p w:rsidR="00000000" w:rsidDel="00000000" w:rsidP="00000000" w:rsidRDefault="00000000" w:rsidRPr="00000000" w14:paraId="00000085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16018158"/>
              <w:tag w:val="goog_rdk_302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As area method is the abstract method in the shape class, it has no implementations.</w:t>
                </w:r>
              </w:ins>
            </w:sdtContent>
          </w:sdt>
        </w:p>
      </w:sdtContent>
    </w:sdt>
    <w:sdt>
      <w:sdtPr>
        <w:id w:val="237338932"/>
        <w:tag w:val="goog_rdk_305"/>
      </w:sdtPr>
      <w:sdtContent>
        <w:p w:rsidR="00000000" w:rsidDel="00000000" w:rsidP="00000000" w:rsidRDefault="00000000" w:rsidRPr="00000000" w14:paraId="00000086">
          <w:pPr>
            <w:rPr>
              <w:ins w:author="Raja Deekshitha" w:id="22" w:date="2025-07-24T17:56:03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85592861"/>
              <w:tag w:val="goog_rdk_304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 It’s implementations are done in the circle class.</w:t>
                </w:r>
              </w:ins>
            </w:sdtContent>
          </w:sdt>
        </w:p>
      </w:sdtContent>
    </w:sdt>
    <w:sdt>
      <w:sdtPr>
        <w:id w:val="625263069"/>
        <w:tag w:val="goog_rdk_308"/>
      </w:sdtPr>
      <w:sdtContent>
        <w:p w:rsidR="00000000" w:rsidDel="00000000" w:rsidP="00000000" w:rsidRDefault="00000000" w:rsidRPr="00000000" w14:paraId="00000087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23" w:date="2025-07-24T17:56:03Z">
                <w:rPr/>
              </w:rPrChange>
            </w:rPr>
          </w:pPr>
          <w:sdt>
            <w:sdtPr>
              <w:id w:val="-1232493533"/>
              <w:tag w:val="goog_rdk_306"/>
            </w:sdtPr>
            <w:sdtContent>
              <w:ins w:author="Raja Deekshitha" w:id="22" w:date="2025-07-24T17:56:03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 So, to access this area method in circle class, we created an object.</w:t>
                </w:r>
              </w:ins>
            </w:sdtContent>
          </w:sdt>
          <w:sdt>
            <w:sdtPr>
              <w:id w:val="-514026483"/>
              <w:tag w:val="goog_rdk_30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13. Abstract Animal Sound Generator</w:t>
      </w:r>
    </w:p>
    <w:sdt>
      <w:sdtPr>
        <w:id w:val="1902229574"/>
        <w:tag w:val="goog_rdk_310"/>
      </w:sdtPr>
      <w:sdtContent>
        <w:p w:rsidR="00000000" w:rsidDel="00000000" w:rsidP="00000000" w:rsidRDefault="00000000" w:rsidRPr="00000000" w14:paraId="00000089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Animal(ABC):</w:t>
            <w:br w:type="textWrapping"/>
            <w:t xml:space="preserve">    @abstractmethod</w:t>
            <w:br w:type="textWrapping"/>
            <w:t xml:space="preserve">    def sound(self): pass</w:t>
            <w:br w:type="textWrapping"/>
            <w:br w:type="textWrapping"/>
            <w:t xml:space="preserve">class Dog(Animal):</w:t>
            <w:br w:type="textWrapping"/>
            <w:t xml:space="preserve">    def sound(self):</w:t>
            <w:br w:type="textWrapping"/>
            <w:t xml:space="preserve">        print("Woof")</w:t>
            <w:br w:type="textWrapping"/>
            <w:br w:type="textWrapping"/>
            <w:t xml:space="preserve">class Cat(Animal):</w:t>
            <w:br w:type="textWrapping"/>
            <w:t xml:space="preserve">    def sound(self):</w:t>
            <w:br w:type="textWrapping"/>
            <w:t xml:space="preserve">        print("Meow")</w:t>
            <w:br w:type="textWrapping"/>
            <w:br w:type="textWrapping"/>
            <w:t xml:space="preserve">animals = [Dog(), Cat()]</w:t>
            <w:br w:type="textWrapping"/>
            <w:t xml:space="preserve">for animal in animals:</w:t>
            <w:br w:type="textWrapping"/>
            <w:t xml:space="preserve">    animal.sound()</w:t>
          </w:r>
          <w:sdt>
            <w:sdtPr>
              <w:id w:val="-1486265468"/>
              <w:tag w:val="goog_rdk_309"/>
            </w:sdtPr>
            <w:sdtContent>
              <w:ins w:author="Raja Deekshitha" w:id="24" w:date="2025-07-24T18:01:0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21852166"/>
        <w:tag w:val="goog_rdk_312"/>
      </w:sdtPr>
      <w:sdtContent>
        <w:p w:rsidR="00000000" w:rsidDel="00000000" w:rsidP="00000000" w:rsidRDefault="00000000" w:rsidRPr="00000000" w14:paraId="0000008A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52407923"/>
              <w:tag w:val="goog_rdk_311"/>
            </w:sdtPr>
            <w:sdtContent>
              <w:ins w:author="Raja Deekshitha" w:id="24" w:date="2025-07-24T18:01:0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2063667319"/>
        <w:tag w:val="goog_rdk_314"/>
      </w:sdtPr>
      <w:sdtContent>
        <w:p w:rsidR="00000000" w:rsidDel="00000000" w:rsidP="00000000" w:rsidRDefault="00000000" w:rsidRPr="00000000" w14:paraId="0000008B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33746441"/>
              <w:tag w:val="goog_rdk_313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639396429"/>
        <w:tag w:val="goog_rdk_316"/>
      </w:sdtPr>
      <w:sdtContent>
        <w:p w:rsidR="00000000" w:rsidDel="00000000" w:rsidP="00000000" w:rsidRDefault="00000000" w:rsidRPr="00000000" w14:paraId="0000008C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39458186"/>
              <w:tag w:val="goog_rdk_315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Woof</w:t>
                </w:r>
              </w:ins>
            </w:sdtContent>
          </w:sdt>
        </w:p>
      </w:sdtContent>
    </w:sdt>
    <w:sdt>
      <w:sdtPr>
        <w:id w:val="-1541529498"/>
        <w:tag w:val="goog_rdk_318"/>
      </w:sdtPr>
      <w:sdtContent>
        <w:p w:rsidR="00000000" w:rsidDel="00000000" w:rsidP="00000000" w:rsidRDefault="00000000" w:rsidRPr="00000000" w14:paraId="0000008D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082198476"/>
              <w:tag w:val="goog_rdk_317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Meow</w:t>
                </w:r>
              </w:ins>
            </w:sdtContent>
          </w:sdt>
        </w:p>
      </w:sdtContent>
    </w:sdt>
    <w:sdt>
      <w:sdtPr>
        <w:id w:val="689127268"/>
        <w:tag w:val="goog_rdk_320"/>
      </w:sdtPr>
      <w:sdtContent>
        <w:p w:rsidR="00000000" w:rsidDel="00000000" w:rsidP="00000000" w:rsidRDefault="00000000" w:rsidRPr="00000000" w14:paraId="0000008E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06982124"/>
              <w:tag w:val="goog_rdk_319"/>
            </w:sdtPr>
            <w:sdtContent>
              <w:ins w:author="Raja Deekshitha" w:id="24" w:date="2025-07-24T18:01:0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2138046925"/>
        <w:tag w:val="goog_rdk_322"/>
      </w:sdtPr>
      <w:sdtContent>
        <w:p w:rsidR="00000000" w:rsidDel="00000000" w:rsidP="00000000" w:rsidRDefault="00000000" w:rsidRPr="00000000" w14:paraId="0000008F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200488785"/>
              <w:tag w:val="goog_rdk_321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Here, Animal class is an abstract class with an abstract method called sound</w:t>
                </w:r>
              </w:ins>
            </w:sdtContent>
          </w:sdt>
        </w:p>
      </w:sdtContent>
    </w:sdt>
    <w:sdt>
      <w:sdtPr>
        <w:id w:val="-343319752"/>
        <w:tag w:val="goog_rdk_324"/>
      </w:sdtPr>
      <w:sdtContent>
        <w:p w:rsidR="00000000" w:rsidDel="00000000" w:rsidP="00000000" w:rsidRDefault="00000000" w:rsidRPr="00000000" w14:paraId="00000090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23239800"/>
              <w:tag w:val="goog_rdk_323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As it is an abstract class, there are no implementations.</w:t>
                </w:r>
              </w:ins>
            </w:sdtContent>
          </w:sdt>
        </w:p>
      </w:sdtContent>
    </w:sdt>
    <w:sdt>
      <w:sdtPr>
        <w:id w:val="-972888301"/>
        <w:tag w:val="goog_rdk_326"/>
      </w:sdtPr>
      <w:sdtContent>
        <w:p w:rsidR="00000000" w:rsidDel="00000000" w:rsidP="00000000" w:rsidRDefault="00000000" w:rsidRPr="00000000" w14:paraId="00000091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48973973"/>
              <w:tag w:val="goog_rdk_325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3.This abstract class is further inherited to Dog class and Cat class for its implementations.</w:t>
                </w:r>
              </w:ins>
            </w:sdtContent>
          </w:sdt>
        </w:p>
      </w:sdtContent>
    </w:sdt>
    <w:sdt>
      <w:sdtPr>
        <w:id w:val="-2033030410"/>
        <w:tag w:val="goog_rdk_328"/>
      </w:sdtPr>
      <w:sdtContent>
        <w:p w:rsidR="00000000" w:rsidDel="00000000" w:rsidP="00000000" w:rsidRDefault="00000000" w:rsidRPr="00000000" w14:paraId="00000092">
          <w:pPr>
            <w:rPr>
              <w:ins w:author="Raja Deekshitha" w:id="24" w:date="2025-07-24T18:01:05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356075113"/>
              <w:tag w:val="goog_rdk_327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4.objects are created to access these classes.</w:t>
                </w:r>
              </w:ins>
            </w:sdtContent>
          </w:sdt>
        </w:p>
      </w:sdtContent>
    </w:sdt>
    <w:sdt>
      <w:sdtPr>
        <w:id w:val="253859690"/>
        <w:tag w:val="goog_rdk_331"/>
      </w:sdtPr>
      <w:sdtContent>
        <w:p w:rsidR="00000000" w:rsidDel="00000000" w:rsidP="00000000" w:rsidRDefault="00000000" w:rsidRPr="00000000" w14:paraId="00000093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25" w:date="2025-07-24T18:01:05Z">
                <w:rPr/>
              </w:rPrChange>
            </w:rPr>
          </w:pPr>
          <w:sdt>
            <w:sdtPr>
              <w:id w:val="-1510950610"/>
              <w:tag w:val="goog_rdk_329"/>
            </w:sdtPr>
            <w:sdtContent>
              <w:ins w:author="Raja Deekshitha" w:id="24" w:date="2025-07-24T18:01:05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 These objects are stored in a list and iterated one by one.</w:t>
                </w:r>
              </w:ins>
            </w:sdtContent>
          </w:sdt>
          <w:sdt>
            <w:sdtPr>
              <w:id w:val="1302972873"/>
              <w:tag w:val="goog_rdk_33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14. Report Generator Template</w:t>
      </w:r>
    </w:p>
    <w:sdt>
      <w:sdtPr>
        <w:id w:val="-402935139"/>
        <w:tag w:val="goog_rdk_333"/>
      </w:sdtPr>
      <w:sdtContent>
        <w:p w:rsidR="00000000" w:rsidDel="00000000" w:rsidP="00000000" w:rsidRDefault="00000000" w:rsidRPr="00000000" w14:paraId="00000095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ReportGenerator(ABC):</w:t>
            <w:br w:type="textWrapping"/>
            <w:t xml:space="preserve">    def generate(self):</w:t>
            <w:br w:type="textWrapping"/>
            <w:t xml:space="preserve">        self.fetch_data()</w:t>
            <w:br w:type="textWrapping"/>
            <w:t xml:space="preserve">        self.format_data()</w:t>
            <w:br w:type="textWrapping"/>
            <w:t xml:space="preserve">        self.export()</w:t>
            <w:br w:type="textWrapping"/>
            <w:br w:type="textWrapping"/>
            <w:t xml:space="preserve">    @abstractmethod</w:t>
            <w:br w:type="textWrapping"/>
            <w:t xml:space="preserve">    def fetch_data(self): pass</w:t>
            <w:br w:type="textWrapping"/>
            <w:br w:type="textWrapping"/>
            <w:t xml:space="preserve">    @abstractmethod</w:t>
            <w:br w:type="textWrapping"/>
            <w:t xml:space="preserve">    def format_data(self): pass</w:t>
            <w:br w:type="textWrapping"/>
            <w:br w:type="textWrapping"/>
            <w:t xml:space="preserve">    def export(self):</w:t>
            <w:br w:type="textWrapping"/>
            <w:t xml:space="preserve">        print("Exporting as PDF")</w:t>
            <w:br w:type="textWrapping"/>
            <w:br w:type="textWrapping"/>
            <w:t xml:space="preserve">class SalesReport(ReportGenerator):</w:t>
            <w:br w:type="textWrapping"/>
            <w:t xml:space="preserve">    def fetch_data(self):</w:t>
            <w:br w:type="textWrapping"/>
            <w:t xml:space="preserve">        print("Fetching sales data")</w:t>
            <w:br w:type="textWrapping"/>
            <w:br w:type="textWrapping"/>
            <w:t xml:space="preserve">    def format_data(self):</w:t>
            <w:br w:type="textWrapping"/>
            <w:t xml:space="preserve">        print("Formatting data")</w:t>
          </w:r>
          <w:sdt>
            <w:sdtPr>
              <w:id w:val="1992153667"/>
              <w:tag w:val="goog_rdk_332"/>
            </w:sdtPr>
            <w:sdtContent>
              <w:ins w:author="Raja Deekshitha" w:id="26" w:date="2025-07-24T18:07:0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626118885"/>
        <w:tag w:val="goog_rdk_335"/>
      </w:sdtPr>
      <w:sdtContent>
        <w:p w:rsidR="00000000" w:rsidDel="00000000" w:rsidP="00000000" w:rsidRDefault="00000000" w:rsidRPr="00000000" w14:paraId="00000096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33847890"/>
              <w:tag w:val="goog_rdk_334"/>
            </w:sdtPr>
            <w:sdtContent>
              <w:ins w:author="Raja Deekshitha" w:id="26" w:date="2025-07-24T18:07:0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91590080"/>
        <w:tag w:val="goog_rdk_337"/>
      </w:sdtPr>
      <w:sdtContent>
        <w:p w:rsidR="00000000" w:rsidDel="00000000" w:rsidP="00000000" w:rsidRDefault="00000000" w:rsidRPr="00000000" w14:paraId="00000097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344786317"/>
              <w:tag w:val="goog_rdk_336"/>
            </w:sdtPr>
            <w:sdtContent>
              <w:ins w:author="Raja Deekshitha" w:id="26" w:date="2025-07-24T18:07:02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Here, abstractmethod and ABC are imported from abc.</w:t>
                </w:r>
              </w:ins>
            </w:sdtContent>
          </w:sdt>
        </w:p>
      </w:sdtContent>
    </w:sdt>
    <w:sdt>
      <w:sdtPr>
        <w:id w:val="-1390902979"/>
        <w:tag w:val="goog_rdk_339"/>
      </w:sdtPr>
      <w:sdtContent>
        <w:p w:rsidR="00000000" w:rsidDel="00000000" w:rsidP="00000000" w:rsidRDefault="00000000" w:rsidRPr="00000000" w14:paraId="00000098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873039951"/>
              <w:tag w:val="goog_rdk_338"/>
            </w:sdtPr>
            <w:sdtContent>
              <w:ins w:author="Raja Deekshitha" w:id="26" w:date="2025-07-24T18:07:02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 There are two abstract methods and one concrete method in the ReportGenerator class.</w:t>
                </w:r>
              </w:ins>
            </w:sdtContent>
          </w:sdt>
        </w:p>
      </w:sdtContent>
    </w:sdt>
    <w:sdt>
      <w:sdtPr>
        <w:id w:val="-663457018"/>
        <w:tag w:val="goog_rdk_341"/>
      </w:sdtPr>
      <w:sdtContent>
        <w:p w:rsidR="00000000" w:rsidDel="00000000" w:rsidP="00000000" w:rsidRDefault="00000000" w:rsidRPr="00000000" w14:paraId="00000099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638813271"/>
              <w:tag w:val="goog_rdk_340"/>
            </w:sdtPr>
            <w:sdtContent>
              <w:ins w:author="Raja Deekshitha" w:id="26" w:date="2025-07-24T18:07:02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3.This ReportGenerator class is further inherited to salesreport class for implementations of the abstract methods from parent class.</w:t>
                </w:r>
              </w:ins>
            </w:sdtContent>
          </w:sdt>
        </w:p>
      </w:sdtContent>
    </w:sdt>
    <w:sdt>
      <w:sdtPr>
        <w:id w:val="-259066297"/>
        <w:tag w:val="goog_rdk_343"/>
      </w:sdtPr>
      <w:sdtContent>
        <w:p w:rsidR="00000000" w:rsidDel="00000000" w:rsidP="00000000" w:rsidRDefault="00000000" w:rsidRPr="00000000" w14:paraId="0000009A">
          <w:pPr>
            <w:rPr>
              <w:ins w:author="Raja Deekshitha" w:id="26" w:date="2025-07-24T18:07:02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547844511"/>
              <w:tag w:val="goog_rdk_342"/>
            </w:sdtPr>
            <w:sdtContent>
              <w:ins w:author="Raja Deekshitha" w:id="26" w:date="2025-07-24T18:07:02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4.Abstract methods are defined with @abstractmethod</w:t>
                </w:r>
              </w:ins>
            </w:sdtContent>
          </w:sdt>
        </w:p>
      </w:sdtContent>
    </w:sdt>
    <w:sdt>
      <w:sdtPr>
        <w:id w:val="1795736314"/>
        <w:tag w:val="goog_rdk_347"/>
      </w:sdtPr>
      <w:sdtContent>
        <w:p w:rsidR="00000000" w:rsidDel="00000000" w:rsidP="00000000" w:rsidRDefault="00000000" w:rsidRPr="00000000" w14:paraId="0000009B">
          <w:pPr>
            <w:rPr>
              <w:del w:author="Raja Deekshitha" w:id="26" w:date="2025-07-24T18:07:02Z"/>
              <w:rFonts w:ascii="Courier New" w:cs="Courier New" w:eastAsia="Courier New" w:hAnsi="Courier New"/>
              <w:sz w:val="20"/>
              <w:szCs w:val="20"/>
              <w:rPrChange w:author="Raja Deekshitha" w:id="27" w:date="2025-07-24T18:07:02Z">
                <w:rPr/>
              </w:rPrChange>
            </w:rPr>
          </w:pPr>
          <w:sdt>
            <w:sdtPr>
              <w:id w:val="-2048813934"/>
              <w:tag w:val="goog_rdk_344"/>
            </w:sdtPr>
            <w:sdtContent>
              <w:ins w:author="Raja Deekshitha" w:id="26" w:date="2025-07-24T18:07:02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 As there are two abstract methods in the ReportGenerator class, this class becomes abstract class.</w:t>
                </w:r>
              </w:ins>
            </w:sdtContent>
          </w:sdt>
          <w:sdt>
            <w:sdtPr>
              <w:id w:val="246276675"/>
              <w:tag w:val="goog_rdk_345"/>
            </w:sdtPr>
            <w:sdtContent>
              <w:del w:author="Raja Deekshitha" w:id="26" w:date="2025-07-24T18:07:02Z"/>
              <w:sdt>
                <w:sdtPr>
                  <w:id w:val="1087279441"/>
                  <w:tag w:val="goog_rdk_346"/>
                </w:sdtPr>
                <w:sdtContent>
                  <w:del w:author="Raja Deekshitha" w:id="26" w:date="2025-07-24T18:07:02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Raja Deekshitha" w:id="26" w:date="2025-07-24T18:07:02Z"/>
            </w:sdtContent>
          </w:sdt>
        </w:p>
      </w:sdtContent>
    </w:sdt>
    <w:sdt>
      <w:sdtPr>
        <w:id w:val="-725404731"/>
        <w:tag w:val="goog_rdk_351"/>
      </w:sdtPr>
      <w:sdtContent>
        <w:p w:rsidR="00000000" w:rsidDel="00000000" w:rsidP="00000000" w:rsidRDefault="00000000" w:rsidRPr="00000000" w14:paraId="0000009C">
          <w:pPr>
            <w:rPr>
              <w:ins w:author="Raja Deekshitha" w:id="28" w:date="2025-07-24T18:11:12Z"/>
              <w:rFonts w:ascii="Courier New" w:cs="Courier New" w:eastAsia="Courier New" w:hAnsi="Courier New"/>
              <w:sz w:val="20"/>
              <w:szCs w:val="20"/>
              <w:rPrChange w:author="Raja Deekshitha" w:id="27" w:date="2025-07-24T18:07:02Z">
                <w:rPr/>
              </w:rPrChange>
            </w:rPr>
          </w:pPr>
          <w:sdt>
            <w:sdtPr>
              <w:id w:val="-43759882"/>
              <w:tag w:val="goog_rdk_349"/>
            </w:sdtPr>
            <w:sdtContent>
              <w:ins w:author="Raja Deekshitha" w:id="28" w:date="2025-07-24T18:11:12Z"/>
              <w:sdt>
                <w:sdtPr>
                  <w:id w:val="-745022430"/>
                  <w:tag w:val="goog_rdk_350"/>
                </w:sdtPr>
                <w:sdtContent>
                  <w:ins w:author="Raja Deekshitha" w:id="28" w:date="2025-07-24T18:11:12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Raja Deekshitha" w:id="28" w:date="2025-07-24T18:11:12Z"/>
            </w:sdtContent>
          </w:sdt>
        </w:p>
      </w:sdtContent>
    </w:sdt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15. Abstract Logger with Subclasses</w:t>
      </w:r>
    </w:p>
    <w:sdt>
      <w:sdtPr>
        <w:id w:val="415449101"/>
        <w:tag w:val="goog_rdk_353"/>
      </w:sdtPr>
      <w:sdtContent>
        <w:p w:rsidR="00000000" w:rsidDel="00000000" w:rsidP="00000000" w:rsidRDefault="00000000" w:rsidRPr="00000000" w14:paraId="0000009E">
          <w:pPr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Logger(ABC):</w:t>
            <w:br w:type="textWrapping"/>
            <w:t xml:space="preserve">    @abstractmethod</w:t>
            <w:br w:type="textWrapping"/>
            <w:t xml:space="preserve">    def log(self, message): pass</w:t>
            <w:br w:type="textWrapping"/>
            <w:br w:type="textWrapping"/>
            <w:t xml:space="preserve">class ConsoleLogger(Logger):</w:t>
            <w:br w:type="textWrapping"/>
            <w:t xml:space="preserve">    def log(self, message):</w:t>
            <w:br w:type="textWrapping"/>
            <w:t xml:space="preserve">        print("Console:", message)</w:t>
            <w:br w:type="textWrapping"/>
            <w:br w:type="textWrapping"/>
            <w:t xml:space="preserve">class FileLogger(Logger):</w:t>
            <w:br w:type="textWrapping"/>
            <w:t xml:space="preserve">    def log(self, message):</w:t>
            <w:br w:type="textWrapping"/>
            <w:t xml:space="preserve">        print("Writing to file:", message)</w:t>
            <w:br w:type="textWrapping"/>
            <w:br w:type="textWrapping"/>
            <w:t xml:space="preserve">logger = ConsoleLogger()</w:t>
            <w:br w:type="textWrapping"/>
            <w:t xml:space="preserve">logger.log("App started")</w:t>
          </w:r>
          <w:sdt>
            <w:sdtPr>
              <w:id w:val="367327617"/>
              <w:tag w:val="goog_rdk_352"/>
            </w:sdtPr>
            <w:sdtContent>
              <w:ins w:author="Raja Deekshitha" w:id="29" w:date="2025-07-24T18:12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226163625"/>
        <w:tag w:val="goog_rdk_355"/>
      </w:sdtPr>
      <w:sdtContent>
        <w:p w:rsidR="00000000" w:rsidDel="00000000" w:rsidP="00000000" w:rsidRDefault="00000000" w:rsidRPr="00000000" w14:paraId="0000009F">
          <w:pPr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96648120"/>
              <w:tag w:val="goog_rdk_354"/>
            </w:sdtPr>
            <w:sdtContent>
              <w:ins w:author="Raja Deekshitha" w:id="29" w:date="2025-07-24T18:12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365439562"/>
        <w:tag w:val="goog_rdk_357"/>
      </w:sdtPr>
      <w:sdtContent>
        <w:p w:rsidR="00000000" w:rsidDel="00000000" w:rsidP="00000000" w:rsidRDefault="00000000" w:rsidRPr="00000000" w14:paraId="000000A0">
          <w:pPr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145989193"/>
              <w:tag w:val="goog_rdk_356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189022597"/>
        <w:tag w:val="goog_rdk_359"/>
      </w:sdtPr>
      <w:sdtContent>
        <w:p w:rsidR="00000000" w:rsidDel="00000000" w:rsidP="00000000" w:rsidRDefault="00000000" w:rsidRPr="00000000" w14:paraId="000000A1">
          <w:pPr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73250303"/>
              <w:tag w:val="goog_rdk_358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Console: App Started</w:t>
                </w:r>
              </w:ins>
            </w:sdtContent>
          </w:sdt>
        </w:p>
      </w:sdtContent>
    </w:sdt>
    <w:sdt>
      <w:sdtPr>
        <w:id w:val="-726955650"/>
        <w:tag w:val="goog_rdk_361"/>
      </w:sdtPr>
      <w:sdtContent>
        <w:p w:rsidR="00000000" w:rsidDel="00000000" w:rsidP="00000000" w:rsidRDefault="00000000" w:rsidRPr="00000000" w14:paraId="000000A2">
          <w:pPr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880945505"/>
              <w:tag w:val="goog_rdk_360"/>
            </w:sdtPr>
            <w:sdtContent>
              <w:ins w:author="Raja Deekshitha" w:id="29" w:date="2025-07-24T18:12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631898922"/>
        <w:tag w:val="goog_rdk_363"/>
      </w:sdtPr>
      <w:sdtContent>
        <w:p w:rsidR="00000000" w:rsidDel="00000000" w:rsidP="00000000" w:rsidRDefault="00000000" w:rsidRPr="00000000" w14:paraId="000000A3">
          <w:pPr>
            <w:ind w:left="0" w:firstLine="0"/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06913674"/>
              <w:tag w:val="goog_rdk_362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1.Here, ABC AND Abstract methods are imported from abc.</w:t>
                </w:r>
              </w:ins>
            </w:sdtContent>
          </w:sdt>
        </w:p>
      </w:sdtContent>
    </w:sdt>
    <w:sdt>
      <w:sdtPr>
        <w:id w:val="1115369327"/>
        <w:tag w:val="goog_rdk_365"/>
      </w:sdtPr>
      <w:sdtContent>
        <w:p w:rsidR="00000000" w:rsidDel="00000000" w:rsidP="00000000" w:rsidRDefault="00000000" w:rsidRPr="00000000" w14:paraId="000000A4">
          <w:pPr>
            <w:ind w:left="0" w:firstLine="0"/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6917960"/>
              <w:tag w:val="goog_rdk_364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2.class Logger has an abstract method called log, so this class becomes an abstract class.</w:t>
                </w:r>
              </w:ins>
            </w:sdtContent>
          </w:sdt>
        </w:p>
      </w:sdtContent>
    </w:sdt>
    <w:sdt>
      <w:sdtPr>
        <w:id w:val="-1183418534"/>
        <w:tag w:val="goog_rdk_367"/>
      </w:sdtPr>
      <w:sdtContent>
        <w:p w:rsidR="00000000" w:rsidDel="00000000" w:rsidP="00000000" w:rsidRDefault="00000000" w:rsidRPr="00000000" w14:paraId="000000A5">
          <w:pPr>
            <w:ind w:left="0" w:firstLine="0"/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74066452"/>
              <w:tag w:val="goog_rdk_366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As abstract methods doesn’t have any implementations, these are inherited to other classes called ConsoleLogger and FileLogger</w:t>
                </w:r>
              </w:ins>
            </w:sdtContent>
          </w:sdt>
        </w:p>
      </w:sdtContent>
    </w:sdt>
    <w:sdt>
      <w:sdtPr>
        <w:id w:val="-1541315156"/>
        <w:tag w:val="goog_rdk_369"/>
      </w:sdtPr>
      <w:sdtContent>
        <w:p w:rsidR="00000000" w:rsidDel="00000000" w:rsidP="00000000" w:rsidRDefault="00000000" w:rsidRPr="00000000" w14:paraId="000000A6">
          <w:pPr>
            <w:ind w:left="0" w:firstLine="0"/>
            <w:rPr>
              <w:ins w:author="Raja Deekshitha" w:id="29" w:date="2025-07-24T18:12:49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66304240"/>
              <w:tag w:val="goog_rdk_368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 Implementations for the method log are done in these concrete methods.</w:t>
                </w:r>
              </w:ins>
            </w:sdtContent>
          </w:sdt>
        </w:p>
      </w:sdtContent>
    </w:sdt>
    <w:sdt>
      <w:sdtPr>
        <w:id w:val="200259184"/>
        <w:tag w:val="goog_rdk_372"/>
      </w:sdtPr>
      <w:sdtContent>
        <w:p w:rsidR="00000000" w:rsidDel="00000000" w:rsidP="00000000" w:rsidRDefault="00000000" w:rsidRPr="00000000" w14:paraId="000000A7">
          <w:pPr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Raja Deekshitha" w:id="30" w:date="2025-07-24T18:12:49Z">
                <w:rPr/>
              </w:rPrChange>
            </w:rPr>
            <w:pPrChange w:author="Raja Deekshitha" w:id="0" w:date="2025-07-24T18:12:49Z">
              <w:pPr/>
            </w:pPrChange>
          </w:pPr>
          <w:sdt>
            <w:sdtPr>
              <w:id w:val="1192695137"/>
              <w:tag w:val="goog_rdk_370"/>
            </w:sdtPr>
            <w:sdtContent>
              <w:ins w:author="Raja Deekshitha" w:id="29" w:date="2025-07-24T18:12:49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5.crerated an object for these classes to access these attributes and methods. </w:t>
                </w:r>
              </w:ins>
            </w:sdtContent>
          </w:sdt>
          <w:sdt>
            <w:sdtPr>
              <w:id w:val="-1990914629"/>
              <w:tag w:val="goog_rdk_37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A8">
      <w:pPr>
        <w:pStyle w:val="Heading2"/>
        <w:rPr/>
      </w:pPr>
      <w:r w:rsidDel="00000000" w:rsidR="00000000" w:rsidRPr="00000000">
        <w:rPr>
          <w:rtl w:val="0"/>
        </w:rPr>
        <w:t xml:space="preserve">16. Interface for Machine Operations</w:t>
      </w:r>
    </w:p>
    <w:sdt>
      <w:sdtPr>
        <w:id w:val="-1488276085"/>
        <w:tag w:val="goog_rdk_374"/>
      </w:sdtPr>
      <w:sdtContent>
        <w:p w:rsidR="00000000" w:rsidDel="00000000" w:rsidP="00000000" w:rsidRDefault="00000000" w:rsidRPr="00000000" w14:paraId="000000A9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Machine(ABC):</w:t>
            <w:br w:type="textWrapping"/>
            <w:t xml:space="preserve">    @abstractmethod</w:t>
            <w:br w:type="textWrapping"/>
            <w:t xml:space="preserve">    def start(self): pass</w:t>
            <w:br w:type="textWrapping"/>
            <w:br w:type="textWrapping"/>
            <w:t xml:space="preserve">    @abstractmethod</w:t>
            <w:br w:type="textWrapping"/>
            <w:t xml:space="preserve">    def stop(self): pass</w:t>
            <w:br w:type="textWrapping"/>
            <w:br w:type="textWrapping"/>
            <w:t xml:space="preserve">class Fan(Machine):</w:t>
            <w:br w:type="textWrapping"/>
            <w:t xml:space="preserve">    def start(self):</w:t>
            <w:br w:type="textWrapping"/>
            <w:t xml:space="preserve">        print("Fan started")</w:t>
            <w:br w:type="textWrapping"/>
            <w:br w:type="textWrapping"/>
            <w:t xml:space="preserve">    def stop(self):</w:t>
            <w:br w:type="textWrapping"/>
            <w:t xml:space="preserve">        print("Fan stopped")</w:t>
            <w:br w:type="textWrapping"/>
            <w:br w:type="textWrapping"/>
            <w:t xml:space="preserve">fan = Fan()</w:t>
            <w:br w:type="textWrapping"/>
            <w:t xml:space="preserve">fan.start()</w:t>
            <w:br w:type="textWrapping"/>
            <w:t xml:space="preserve">fan.stop()</w:t>
          </w:r>
          <w:sdt>
            <w:sdtPr>
              <w:id w:val="-472079970"/>
              <w:tag w:val="goog_rdk_373"/>
            </w:sdtPr>
            <w:sdtContent>
              <w:ins w:author="Raja Deekshitha" w:id="31" w:date="2025-07-24T18:1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999454267"/>
        <w:tag w:val="goog_rdk_376"/>
      </w:sdtPr>
      <w:sdtContent>
        <w:p w:rsidR="00000000" w:rsidDel="00000000" w:rsidP="00000000" w:rsidRDefault="00000000" w:rsidRPr="00000000" w14:paraId="000000AA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55512646"/>
              <w:tag w:val="goog_rdk_375"/>
            </w:sdtPr>
            <w:sdtContent>
              <w:ins w:author="Raja Deekshitha" w:id="31" w:date="2025-07-24T18:1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235432090"/>
        <w:tag w:val="goog_rdk_378"/>
      </w:sdtPr>
      <w:sdtContent>
        <w:p w:rsidR="00000000" w:rsidDel="00000000" w:rsidP="00000000" w:rsidRDefault="00000000" w:rsidRPr="00000000" w14:paraId="000000AB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52855439"/>
              <w:tag w:val="goog_rdk_377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740289667"/>
        <w:tag w:val="goog_rdk_380"/>
      </w:sdtPr>
      <w:sdtContent>
        <w:p w:rsidR="00000000" w:rsidDel="00000000" w:rsidP="00000000" w:rsidRDefault="00000000" w:rsidRPr="00000000" w14:paraId="000000AC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358572251"/>
              <w:tag w:val="goog_rdk_379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Fan Started</w:t>
                </w:r>
              </w:ins>
            </w:sdtContent>
          </w:sdt>
        </w:p>
      </w:sdtContent>
    </w:sdt>
    <w:sdt>
      <w:sdtPr>
        <w:id w:val="-446198772"/>
        <w:tag w:val="goog_rdk_382"/>
      </w:sdtPr>
      <w:sdtContent>
        <w:p w:rsidR="00000000" w:rsidDel="00000000" w:rsidP="00000000" w:rsidRDefault="00000000" w:rsidRPr="00000000" w14:paraId="000000AD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12253513"/>
              <w:tag w:val="goog_rdk_381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Fan Stopped</w:t>
                </w:r>
              </w:ins>
            </w:sdtContent>
          </w:sdt>
        </w:p>
      </w:sdtContent>
    </w:sdt>
    <w:sdt>
      <w:sdtPr>
        <w:id w:val="-98725694"/>
        <w:tag w:val="goog_rdk_384"/>
      </w:sdtPr>
      <w:sdtContent>
        <w:p w:rsidR="00000000" w:rsidDel="00000000" w:rsidP="00000000" w:rsidRDefault="00000000" w:rsidRPr="00000000" w14:paraId="000000AE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66616641"/>
              <w:tag w:val="goog_rdk_383"/>
            </w:sdtPr>
            <w:sdtContent>
              <w:ins w:author="Raja Deekshitha" w:id="31" w:date="2025-07-24T18:1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2005164964"/>
        <w:tag w:val="goog_rdk_386"/>
      </w:sdtPr>
      <w:sdtContent>
        <w:p w:rsidR="00000000" w:rsidDel="00000000" w:rsidP="00000000" w:rsidRDefault="00000000" w:rsidRPr="00000000" w14:paraId="000000AF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870196698"/>
              <w:tag w:val="goog_rdk_385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1.abstractmethod and ABC are imported from abc</w:t>
                </w:r>
              </w:ins>
            </w:sdtContent>
          </w:sdt>
        </w:p>
      </w:sdtContent>
    </w:sdt>
    <w:sdt>
      <w:sdtPr>
        <w:id w:val="373641779"/>
        <w:tag w:val="goog_rdk_388"/>
      </w:sdtPr>
      <w:sdtContent>
        <w:p w:rsidR="00000000" w:rsidDel="00000000" w:rsidP="00000000" w:rsidRDefault="00000000" w:rsidRPr="00000000" w14:paraId="000000B0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485054796"/>
              <w:tag w:val="goog_rdk_387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2.class machine has two abstract methods called start and stop.</w:t>
                </w:r>
              </w:ins>
            </w:sdtContent>
          </w:sdt>
        </w:p>
      </w:sdtContent>
    </w:sdt>
    <w:sdt>
      <w:sdtPr>
        <w:id w:val="-1141616626"/>
        <w:tag w:val="goog_rdk_390"/>
      </w:sdtPr>
      <w:sdtContent>
        <w:p w:rsidR="00000000" w:rsidDel="00000000" w:rsidP="00000000" w:rsidRDefault="00000000" w:rsidRPr="00000000" w14:paraId="000000B1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361045611"/>
              <w:tag w:val="goog_rdk_389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3.Since this class has abstract methods, this class becomes an abstract class.</w:t>
                </w:r>
              </w:ins>
            </w:sdtContent>
          </w:sdt>
        </w:p>
      </w:sdtContent>
    </w:sdt>
    <w:sdt>
      <w:sdtPr>
        <w:id w:val="-402593274"/>
        <w:tag w:val="goog_rdk_392"/>
      </w:sdtPr>
      <w:sdtContent>
        <w:p w:rsidR="00000000" w:rsidDel="00000000" w:rsidP="00000000" w:rsidRDefault="00000000" w:rsidRPr="00000000" w14:paraId="000000B2">
          <w:pPr>
            <w:rPr>
              <w:ins w:author="Raja Deekshitha" w:id="31" w:date="2025-07-24T18:18:00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132906630"/>
              <w:tag w:val="goog_rdk_391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4.These implementations are done in their extended classes.</w:t>
                </w:r>
              </w:ins>
            </w:sdtContent>
          </w:sdt>
        </w:p>
      </w:sdtContent>
    </w:sdt>
    <w:sdt>
      <w:sdtPr>
        <w:id w:val="177586250"/>
        <w:tag w:val="goog_rdk_395"/>
      </w:sdtPr>
      <w:sdtContent>
        <w:p w:rsidR="00000000" w:rsidDel="00000000" w:rsidP="00000000" w:rsidRDefault="00000000" w:rsidRPr="00000000" w14:paraId="000000B3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32" w:date="2025-07-24T18:18:00Z">
                <w:rPr/>
              </w:rPrChange>
            </w:rPr>
          </w:pPr>
          <w:sdt>
            <w:sdtPr>
              <w:id w:val="1477557513"/>
              <w:tag w:val="goog_rdk_393"/>
            </w:sdtPr>
            <w:sdtContent>
              <w:ins w:author="Raja Deekshitha" w:id="31" w:date="2025-07-24T18:18:00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 This machine class is further inherited to fan class where implementations are done for these abstract methods.</w:t>
                </w:r>
              </w:ins>
            </w:sdtContent>
          </w:sdt>
          <w:sdt>
            <w:sdtPr>
              <w:id w:val="842405094"/>
              <w:tag w:val="goog_rdk_39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17. Plugin Architecture with ABC</w:t>
      </w:r>
    </w:p>
    <w:sdt>
      <w:sdtPr>
        <w:id w:val="1160341330"/>
        <w:tag w:val="goog_rdk_397"/>
      </w:sdtPr>
      <w:sdtContent>
        <w:p w:rsidR="00000000" w:rsidDel="00000000" w:rsidP="00000000" w:rsidRDefault="00000000" w:rsidRPr="00000000" w14:paraId="000000B5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Plugin(ABC):</w:t>
            <w:br w:type="textWrapping"/>
            <w:t xml:space="preserve">    @abstractmethod</w:t>
            <w:br w:type="textWrapping"/>
            <w:t xml:space="preserve">    def execute(self): pass</w:t>
            <w:br w:type="textWrapping"/>
            <w:br w:type="textWrapping"/>
            <w:t xml:space="preserve">class SpellCheck(Plugin):</w:t>
            <w:br w:type="textWrapping"/>
            <w:t xml:space="preserve">    def execute(self):</w:t>
            <w:br w:type="textWrapping"/>
            <w:t xml:space="preserve">        print("Checking spelling")</w:t>
            <w:br w:type="textWrapping"/>
            <w:br w:type="textWrapping"/>
            <w:t xml:space="preserve">class GrammarCheck(Plugin):</w:t>
            <w:br w:type="textWrapping"/>
            <w:t xml:space="preserve">    def execute(self):</w:t>
            <w:br w:type="textWrapping"/>
            <w:t xml:space="preserve">        print("Checking grammar")</w:t>
            <w:br w:type="textWrapping"/>
            <w:br w:type="textWrapping"/>
            <w:t xml:space="preserve">for plugin in [SpellCheck(), GrammarCheck()]:</w:t>
            <w:br w:type="textWrapping"/>
            <w:t xml:space="preserve">    plugin.execute()</w:t>
          </w:r>
          <w:sdt>
            <w:sdtPr>
              <w:id w:val="49149378"/>
              <w:tag w:val="goog_rdk_396"/>
            </w:sdtPr>
            <w:sdtContent>
              <w:ins w:author="Raja Deekshitha" w:id="33" w:date="2025-07-24T18:21:4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2075170772"/>
        <w:tag w:val="goog_rdk_399"/>
      </w:sdtPr>
      <w:sdtContent>
        <w:p w:rsidR="00000000" w:rsidDel="00000000" w:rsidP="00000000" w:rsidRDefault="00000000" w:rsidRPr="00000000" w14:paraId="000000B6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9382274"/>
              <w:tag w:val="goog_rdk_398"/>
            </w:sdtPr>
            <w:sdtContent>
              <w:ins w:author="Raja Deekshitha" w:id="33" w:date="2025-07-24T18:21:4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052330438"/>
        <w:tag w:val="goog_rdk_401"/>
      </w:sdtPr>
      <w:sdtContent>
        <w:p w:rsidR="00000000" w:rsidDel="00000000" w:rsidP="00000000" w:rsidRDefault="00000000" w:rsidRPr="00000000" w14:paraId="000000B7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638404520"/>
              <w:tag w:val="goog_rdk_400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1883159020"/>
        <w:tag w:val="goog_rdk_403"/>
      </w:sdtPr>
      <w:sdtContent>
        <w:p w:rsidR="00000000" w:rsidDel="00000000" w:rsidP="00000000" w:rsidRDefault="00000000" w:rsidRPr="00000000" w14:paraId="000000B8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583527130"/>
              <w:tag w:val="goog_rdk_402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Checking Spelling</w:t>
                </w:r>
              </w:ins>
            </w:sdtContent>
          </w:sdt>
        </w:p>
      </w:sdtContent>
    </w:sdt>
    <w:sdt>
      <w:sdtPr>
        <w:id w:val="2106642271"/>
        <w:tag w:val="goog_rdk_405"/>
      </w:sdtPr>
      <w:sdtContent>
        <w:p w:rsidR="00000000" w:rsidDel="00000000" w:rsidP="00000000" w:rsidRDefault="00000000" w:rsidRPr="00000000" w14:paraId="000000B9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804025168"/>
              <w:tag w:val="goog_rdk_404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Checking grammar</w:t>
                </w:r>
              </w:ins>
            </w:sdtContent>
          </w:sdt>
        </w:p>
      </w:sdtContent>
    </w:sdt>
    <w:sdt>
      <w:sdtPr>
        <w:id w:val="913598968"/>
        <w:tag w:val="goog_rdk_407"/>
      </w:sdtPr>
      <w:sdtContent>
        <w:p w:rsidR="00000000" w:rsidDel="00000000" w:rsidP="00000000" w:rsidRDefault="00000000" w:rsidRPr="00000000" w14:paraId="000000BA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35536693"/>
              <w:tag w:val="goog_rdk_406"/>
            </w:sdtPr>
            <w:sdtContent>
              <w:ins w:author="Raja Deekshitha" w:id="33" w:date="2025-07-24T18:21:4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327057546"/>
        <w:tag w:val="goog_rdk_409"/>
      </w:sdtPr>
      <w:sdtContent>
        <w:p w:rsidR="00000000" w:rsidDel="00000000" w:rsidP="00000000" w:rsidRDefault="00000000" w:rsidRPr="00000000" w14:paraId="000000BB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89071031"/>
              <w:tag w:val="goog_rdk_408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1.abstractmethod and ABC are imported from abc.</w:t>
                </w:r>
              </w:ins>
            </w:sdtContent>
          </w:sdt>
        </w:p>
      </w:sdtContent>
    </w:sdt>
    <w:sdt>
      <w:sdtPr>
        <w:id w:val="-817731116"/>
        <w:tag w:val="goog_rdk_411"/>
      </w:sdtPr>
      <w:sdtContent>
        <w:p w:rsidR="00000000" w:rsidDel="00000000" w:rsidP="00000000" w:rsidRDefault="00000000" w:rsidRPr="00000000" w14:paraId="000000BC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89797183"/>
              <w:tag w:val="goog_rdk_410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2.Plugin is an abstract class with abstract method called execute.</w:t>
                </w:r>
              </w:ins>
            </w:sdtContent>
          </w:sdt>
        </w:p>
      </w:sdtContent>
    </w:sdt>
    <w:sdt>
      <w:sdtPr>
        <w:id w:val="180200179"/>
        <w:tag w:val="goog_rdk_413"/>
      </w:sdtPr>
      <w:sdtContent>
        <w:p w:rsidR="00000000" w:rsidDel="00000000" w:rsidP="00000000" w:rsidRDefault="00000000" w:rsidRPr="00000000" w14:paraId="000000BD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809958913"/>
              <w:tag w:val="goog_rdk_412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3. This class is further inherited to the classes called Spellcheck and Grammarcheck.</w:t>
                </w:r>
              </w:ins>
            </w:sdtContent>
          </w:sdt>
        </w:p>
      </w:sdtContent>
    </w:sdt>
    <w:sdt>
      <w:sdtPr>
        <w:id w:val="-1749560790"/>
        <w:tag w:val="goog_rdk_415"/>
      </w:sdtPr>
      <w:sdtContent>
        <w:p w:rsidR="00000000" w:rsidDel="00000000" w:rsidP="00000000" w:rsidRDefault="00000000" w:rsidRPr="00000000" w14:paraId="000000BE">
          <w:pPr>
            <w:rPr>
              <w:ins w:author="Raja Deekshitha" w:id="33" w:date="2025-07-24T18:21:41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79720739"/>
              <w:tag w:val="goog_rdk_414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4.These classes provide implementations for the abstract methods.</w:t>
                </w:r>
              </w:ins>
            </w:sdtContent>
          </w:sdt>
        </w:p>
      </w:sdtContent>
    </w:sdt>
    <w:sdt>
      <w:sdtPr>
        <w:id w:val="1041454213"/>
        <w:tag w:val="goog_rdk_418"/>
      </w:sdtPr>
      <w:sdtContent>
        <w:p w:rsidR="00000000" w:rsidDel="00000000" w:rsidP="00000000" w:rsidRDefault="00000000" w:rsidRPr="00000000" w14:paraId="000000BF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34" w:date="2025-07-24T18:21:41Z">
                <w:rPr/>
              </w:rPrChange>
            </w:rPr>
          </w:pPr>
          <w:sdt>
            <w:sdtPr>
              <w:id w:val="1332205399"/>
              <w:tag w:val="goog_rdk_416"/>
            </w:sdtPr>
            <w:sdtContent>
              <w:ins w:author="Raja Deekshitha" w:id="33" w:date="2025-07-24T18:21:41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5.created objects for the accessing of these attributes and methods. </w:t>
                </w:r>
              </w:ins>
            </w:sdtContent>
          </w:sdt>
          <w:sdt>
            <w:sdtPr>
              <w:id w:val="565718097"/>
              <w:tag w:val="goog_rdk_41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18. Shape Drawing App</w:t>
      </w:r>
    </w:p>
    <w:sdt>
      <w:sdtPr>
        <w:id w:val="-1163185394"/>
        <w:tag w:val="goog_rdk_420"/>
      </w:sdtPr>
      <w:sdtContent>
        <w:p w:rsidR="00000000" w:rsidDel="00000000" w:rsidP="00000000" w:rsidRDefault="00000000" w:rsidRPr="00000000" w14:paraId="000000C1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Drawable(ABC):</w:t>
            <w:br w:type="textWrapping"/>
            <w:t xml:space="preserve">    @abstractmethod</w:t>
            <w:br w:type="textWrapping"/>
            <w:t xml:space="preserve">    def draw(self): pass</w:t>
            <w:br w:type="textWrapping"/>
            <w:br w:type="textWrapping"/>
            <w:t xml:space="preserve">class Rectangle(Drawable):</w:t>
            <w:br w:type="textWrapping"/>
            <w:t xml:space="preserve">    def draw(self):</w:t>
            <w:br w:type="textWrapping"/>
            <w:t xml:space="preserve">        print("Drawing rectangle")</w:t>
            <w:br w:type="textWrapping"/>
            <w:br w:type="textWrapping"/>
            <w:t xml:space="preserve">class Triangle(Drawable):</w:t>
            <w:br w:type="textWrapping"/>
            <w:t xml:space="preserve">    def draw(self):</w:t>
            <w:br w:type="textWrapping"/>
            <w:t xml:space="preserve">        print("Drawing triangle")</w:t>
            <w:br w:type="textWrapping"/>
            <w:br w:type="textWrapping"/>
            <w:t xml:space="preserve">def render(d: Drawable):</w:t>
            <w:br w:type="textWrapping"/>
            <w:t xml:space="preserve">    d.draw()</w:t>
            <w:br w:type="textWrapping"/>
            <w:br w:type="textWrapping"/>
            <w:t xml:space="preserve">render(Rectangle())</w:t>
            <w:br w:type="textWrapping"/>
            <w:t xml:space="preserve">render(Triangle())</w:t>
          </w:r>
          <w:sdt>
            <w:sdtPr>
              <w:id w:val="1218022103"/>
              <w:tag w:val="goog_rdk_419"/>
            </w:sdtPr>
            <w:sdtContent>
              <w:ins w:author="Raja Deekshitha" w:id="35" w:date="2025-07-24T18:26:1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24155155"/>
        <w:tag w:val="goog_rdk_422"/>
      </w:sdtPr>
      <w:sdtContent>
        <w:p w:rsidR="00000000" w:rsidDel="00000000" w:rsidP="00000000" w:rsidRDefault="00000000" w:rsidRPr="00000000" w14:paraId="000000C2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478683487"/>
              <w:tag w:val="goog_rdk_421"/>
            </w:sdtPr>
            <w:sdtContent>
              <w:ins w:author="Raja Deekshitha" w:id="35" w:date="2025-07-24T18:26:1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997520128"/>
        <w:tag w:val="goog_rdk_424"/>
      </w:sdtPr>
      <w:sdtContent>
        <w:p w:rsidR="00000000" w:rsidDel="00000000" w:rsidP="00000000" w:rsidRDefault="00000000" w:rsidRPr="00000000" w14:paraId="000000C3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761283950"/>
              <w:tag w:val="goog_rdk_423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2000066274"/>
        <w:tag w:val="goog_rdk_426"/>
      </w:sdtPr>
      <w:sdtContent>
        <w:p w:rsidR="00000000" w:rsidDel="00000000" w:rsidP="00000000" w:rsidRDefault="00000000" w:rsidRPr="00000000" w14:paraId="000000C4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70778582"/>
              <w:tag w:val="goog_rdk_425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Drawing Rectangle</w:t>
                </w:r>
              </w:ins>
            </w:sdtContent>
          </w:sdt>
        </w:p>
      </w:sdtContent>
    </w:sdt>
    <w:sdt>
      <w:sdtPr>
        <w:id w:val="-1956681678"/>
        <w:tag w:val="goog_rdk_428"/>
      </w:sdtPr>
      <w:sdtContent>
        <w:p w:rsidR="00000000" w:rsidDel="00000000" w:rsidP="00000000" w:rsidRDefault="00000000" w:rsidRPr="00000000" w14:paraId="000000C5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29949000"/>
              <w:tag w:val="goog_rdk_427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Drawing Triangle</w:t>
                </w:r>
              </w:ins>
            </w:sdtContent>
          </w:sdt>
        </w:p>
      </w:sdtContent>
    </w:sdt>
    <w:sdt>
      <w:sdtPr>
        <w:id w:val="-532225468"/>
        <w:tag w:val="goog_rdk_430"/>
      </w:sdtPr>
      <w:sdtContent>
        <w:p w:rsidR="00000000" w:rsidDel="00000000" w:rsidP="00000000" w:rsidRDefault="00000000" w:rsidRPr="00000000" w14:paraId="000000C6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976728682"/>
              <w:tag w:val="goog_rdk_429"/>
            </w:sdtPr>
            <w:sdtContent>
              <w:ins w:author="Raja Deekshitha" w:id="35" w:date="2025-07-24T18:26:1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698089966"/>
        <w:tag w:val="goog_rdk_432"/>
      </w:sdtPr>
      <w:sdtContent>
        <w:p w:rsidR="00000000" w:rsidDel="00000000" w:rsidP="00000000" w:rsidRDefault="00000000" w:rsidRPr="00000000" w14:paraId="000000C7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2060133916"/>
              <w:tag w:val="goog_rdk_431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1.abstractmethod and ABC are imported from abc</w:t>
                </w:r>
              </w:ins>
            </w:sdtContent>
          </w:sdt>
        </w:p>
      </w:sdtContent>
    </w:sdt>
    <w:sdt>
      <w:sdtPr>
        <w:id w:val="1348517271"/>
        <w:tag w:val="goog_rdk_434"/>
      </w:sdtPr>
      <w:sdtContent>
        <w:p w:rsidR="00000000" w:rsidDel="00000000" w:rsidP="00000000" w:rsidRDefault="00000000" w:rsidRPr="00000000" w14:paraId="000000C8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670830769"/>
              <w:tag w:val="goog_rdk_433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2.Drawable is an abstract class with abstract method draw.</w:t>
                </w:r>
              </w:ins>
            </w:sdtContent>
          </w:sdt>
        </w:p>
      </w:sdtContent>
    </w:sdt>
    <w:sdt>
      <w:sdtPr>
        <w:id w:val="876874296"/>
        <w:tag w:val="goog_rdk_438"/>
      </w:sdtPr>
      <w:sdtContent>
        <w:p w:rsidR="00000000" w:rsidDel="00000000" w:rsidP="00000000" w:rsidRDefault="00000000" w:rsidRPr="00000000" w14:paraId="000000C9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883738400"/>
              <w:tag w:val="goog_rdk_435"/>
            </w:sdtPr>
            <w:sdtContent>
              <w:ins w:author="Raja Deekshitha" w:id="35" w:date="2025-07-24T18:26:14Z"/>
            </w:sdtContent>
          </w:sdt>
          <w:sdt>
            <w:sdtPr>
              <w:id w:val="-511681809"/>
              <w:tag w:val="goog_rdk_436"/>
            </w:sdtPr>
            <w:sdtContent>
              <w:ins w:author="Raja Deekshitha" w:id="35" w:date="2025-07-24T18:26:14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"http://3.as"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155cc"/>
                    <w:sz w:val="20"/>
                    <w:szCs w:val="20"/>
                    <w:u w:val="single"/>
                    <w:rtl w:val="0"/>
                  </w:rPr>
                  <w:t xml:space="preserve">3.As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48499663"/>
              <w:tag w:val="goog_rdk_437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abstract methods doesn’t have any implementations, this class is further inherited to the other classes.</w:t>
                </w:r>
              </w:ins>
            </w:sdtContent>
          </w:sdt>
        </w:p>
      </w:sdtContent>
    </w:sdt>
    <w:sdt>
      <w:sdtPr>
        <w:id w:val="900555034"/>
        <w:tag w:val="goog_rdk_440"/>
      </w:sdtPr>
      <w:sdtContent>
        <w:p w:rsidR="00000000" w:rsidDel="00000000" w:rsidP="00000000" w:rsidRDefault="00000000" w:rsidRPr="00000000" w14:paraId="000000CA">
          <w:pPr>
            <w:rPr>
              <w:ins w:author="Raja Deekshitha" w:id="35" w:date="2025-07-24T18:26:14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93527236"/>
              <w:tag w:val="goog_rdk_439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4. There is a function called render which has created an object for the drawable class</w:t>
                </w:r>
              </w:ins>
            </w:sdtContent>
          </w:sdt>
        </w:p>
      </w:sdtContent>
    </w:sdt>
    <w:sdt>
      <w:sdtPr>
        <w:id w:val="1545575928"/>
        <w:tag w:val="goog_rdk_443"/>
      </w:sdtPr>
      <w:sdtContent>
        <w:p w:rsidR="00000000" w:rsidDel="00000000" w:rsidP="00000000" w:rsidRDefault="00000000" w:rsidRPr="00000000" w14:paraId="000000CB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36" w:date="2025-07-24T18:26:14Z">
                <w:rPr/>
              </w:rPrChange>
            </w:rPr>
          </w:pPr>
          <w:sdt>
            <w:sdtPr>
              <w:id w:val="-189157754"/>
              <w:tag w:val="goog_rdk_441"/>
            </w:sdtPr>
            <w:sdtContent>
              <w:ins w:author="Raja Deekshitha" w:id="35" w:date="2025-07-24T18:26:14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5.Draw method is further implemented in these classes.</w:t>
                </w:r>
              </w:ins>
            </w:sdtContent>
          </w:sdt>
          <w:sdt>
            <w:sdtPr>
              <w:id w:val="277739720"/>
              <w:tag w:val="goog_rdk_44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19. Music Player with Interface</w:t>
      </w:r>
    </w:p>
    <w:sdt>
      <w:sdtPr>
        <w:id w:val="-972051243"/>
        <w:tag w:val="goog_rdk_445"/>
      </w:sdtPr>
      <w:sdtContent>
        <w:p w:rsidR="00000000" w:rsidDel="00000000" w:rsidP="00000000" w:rsidRDefault="00000000" w:rsidRPr="00000000" w14:paraId="000000CD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MediaPlayer(ABC):</w:t>
            <w:br w:type="textWrapping"/>
            <w:t xml:space="preserve">    @abstractmethod</w:t>
            <w:br w:type="textWrapping"/>
            <w:t xml:space="preserve">    def play(self): pass</w:t>
            <w:br w:type="textWrapping"/>
            <w:br w:type="textWrapping"/>
            <w:t xml:space="preserve">class Mp3Player(MediaPlayer):</w:t>
            <w:br w:type="textWrapping"/>
            <w:t xml:space="preserve">    def play(self):</w:t>
            <w:br w:type="textWrapping"/>
            <w:t xml:space="preserve">        print("Playing MP3")</w:t>
            <w:br w:type="textWrapping"/>
            <w:br w:type="textWrapping"/>
            <w:t xml:space="preserve">class WavPlayer(MediaPlayer):</w:t>
            <w:br w:type="textWrapping"/>
            <w:t xml:space="preserve">    def play(self):</w:t>
            <w:br w:type="textWrapping"/>
            <w:t xml:space="preserve">        print("Playing WAV")</w:t>
            <w:br w:type="textWrapping"/>
            <w:br w:type="textWrapping"/>
            <w:t xml:space="preserve">Mp3Player().play()</w:t>
            <w:br w:type="textWrapping"/>
            <w:t xml:space="preserve">WavPlayer().play()</w:t>
          </w:r>
          <w:sdt>
            <w:sdtPr>
              <w:id w:val="-883480536"/>
              <w:tag w:val="goog_rdk_444"/>
            </w:sdtPr>
            <w:sdtContent>
              <w:ins w:author="Raja Deekshitha" w:id="37" w:date="2025-07-24T18:32:3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698818302"/>
        <w:tag w:val="goog_rdk_447"/>
      </w:sdtPr>
      <w:sdtContent>
        <w:p w:rsidR="00000000" w:rsidDel="00000000" w:rsidP="00000000" w:rsidRDefault="00000000" w:rsidRPr="00000000" w14:paraId="000000CE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746067641"/>
              <w:tag w:val="goog_rdk_446"/>
            </w:sdtPr>
            <w:sdtContent>
              <w:ins w:author="Raja Deekshitha" w:id="37" w:date="2025-07-24T18:32:3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993822984"/>
        <w:tag w:val="goog_rdk_449"/>
      </w:sdtPr>
      <w:sdtContent>
        <w:p w:rsidR="00000000" w:rsidDel="00000000" w:rsidP="00000000" w:rsidRDefault="00000000" w:rsidRPr="00000000" w14:paraId="000000CF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276032686"/>
              <w:tag w:val="goog_rdk_448"/>
            </w:sdtPr>
            <w:sdtContent>
              <w:ins w:author="Raja Deekshitha" w:id="37" w:date="2025-07-24T18:32:36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-203193285"/>
        <w:tag w:val="goog_rdk_451"/>
      </w:sdtPr>
      <w:sdtContent>
        <w:p w:rsidR="00000000" w:rsidDel="00000000" w:rsidP="00000000" w:rsidRDefault="00000000" w:rsidRPr="00000000" w14:paraId="000000D0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875297814"/>
              <w:tag w:val="goog_rdk_450"/>
            </w:sdtPr>
            <w:sdtContent>
              <w:ins w:author="Raja Deekshitha" w:id="37" w:date="2025-07-24T18:32:36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Playing MP3</w:t>
                </w:r>
              </w:ins>
            </w:sdtContent>
          </w:sdt>
        </w:p>
      </w:sdtContent>
    </w:sdt>
    <w:sdt>
      <w:sdtPr>
        <w:id w:val="2130184014"/>
        <w:tag w:val="goog_rdk_453"/>
      </w:sdtPr>
      <w:sdtContent>
        <w:p w:rsidR="00000000" w:rsidDel="00000000" w:rsidP="00000000" w:rsidRDefault="00000000" w:rsidRPr="00000000" w14:paraId="000000D1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816293398"/>
              <w:tag w:val="goog_rdk_452"/>
            </w:sdtPr>
            <w:sdtContent>
              <w:ins w:author="Raja Deekshitha" w:id="37" w:date="2025-07-24T18:32:36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Playing Wav</w:t>
                </w:r>
              </w:ins>
            </w:sdtContent>
          </w:sdt>
        </w:p>
      </w:sdtContent>
    </w:sdt>
    <w:sdt>
      <w:sdtPr>
        <w:id w:val="-1656078685"/>
        <w:tag w:val="goog_rdk_455"/>
      </w:sdtPr>
      <w:sdtContent>
        <w:p w:rsidR="00000000" w:rsidDel="00000000" w:rsidP="00000000" w:rsidRDefault="00000000" w:rsidRPr="00000000" w14:paraId="000000D2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684836776"/>
              <w:tag w:val="goog_rdk_454"/>
            </w:sdtPr>
            <w:sdtContent>
              <w:ins w:author="Raja Deekshitha" w:id="37" w:date="2025-07-24T18:32:3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1183758201"/>
        <w:tag w:val="goog_rdk_457"/>
      </w:sdtPr>
      <w:sdtContent>
        <w:p w:rsidR="00000000" w:rsidDel="00000000" w:rsidP="00000000" w:rsidRDefault="00000000" w:rsidRPr="00000000" w14:paraId="000000D3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25241830"/>
              <w:tag w:val="goog_rdk_456"/>
            </w:sdtPr>
            <w:sdtContent>
              <w:ins w:author="Raja Deekshitha" w:id="37" w:date="2025-07-24T18:32:3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869329817"/>
        <w:tag w:val="goog_rdk_460"/>
      </w:sdtPr>
      <w:sdtContent>
        <w:p w:rsidR="00000000" w:rsidDel="00000000" w:rsidP="00000000" w:rsidRDefault="00000000" w:rsidRPr="00000000" w14:paraId="000000D4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860676253"/>
              <w:tag w:val="goog_rdk_458"/>
            </w:sdtPr>
            <w:sdtContent>
              <w:ins w:author="Raja Deekshitha" w:id="37" w:date="2025-07-24T18:32:36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</w:t>
                </w:r>
              </w:ins>
              <w:sdt>
                <w:sdtPr>
                  <w:id w:val="1411819447"/>
                  <w:tag w:val="goog_rdk_459"/>
                </w:sdtPr>
                <w:sdtContent>
                  <w:ins w:author="Raja Deekshitha" w:id="37" w:date="2025-07-24T18:32:36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38" w:date="2025-07-24T18:32:36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abstractmethod and ABC are imported from abc.</w:t>
                    </w:r>
                  </w:ins>
                </w:sdtContent>
              </w:sdt>
              <w:ins w:author="Raja Deekshitha" w:id="37" w:date="2025-07-24T18:32:36Z"/>
            </w:sdtContent>
          </w:sdt>
        </w:p>
      </w:sdtContent>
    </w:sdt>
    <w:sdt>
      <w:sdtPr>
        <w:id w:val="560606808"/>
        <w:tag w:val="goog_rdk_463"/>
      </w:sdtPr>
      <w:sdtContent>
        <w:p w:rsidR="00000000" w:rsidDel="00000000" w:rsidP="00000000" w:rsidRDefault="00000000" w:rsidRPr="00000000" w14:paraId="000000D5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388865427"/>
              <w:tag w:val="goog_rdk_461"/>
            </w:sdtPr>
            <w:sdtContent>
              <w:ins w:author="Raja Deekshitha" w:id="37" w:date="2025-07-24T18:32:36Z"/>
              <w:sdt>
                <w:sdtPr>
                  <w:id w:val="588727460"/>
                  <w:tag w:val="goog_rdk_462"/>
                </w:sdtPr>
                <w:sdtContent>
                  <w:ins w:author="Raja Deekshitha" w:id="37" w:date="2025-07-24T18:32:36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38" w:date="2025-07-24T18:32:36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2.Mediaplayer is an abstract class with abstract method called play.</w:t>
                    </w:r>
                  </w:ins>
                </w:sdtContent>
              </w:sdt>
              <w:ins w:author="Raja Deekshitha" w:id="37" w:date="2025-07-24T18:32:36Z"/>
            </w:sdtContent>
          </w:sdt>
        </w:p>
      </w:sdtContent>
    </w:sdt>
    <w:sdt>
      <w:sdtPr>
        <w:id w:val="-770945678"/>
        <w:tag w:val="goog_rdk_466"/>
      </w:sdtPr>
      <w:sdtContent>
        <w:p w:rsidR="00000000" w:rsidDel="00000000" w:rsidP="00000000" w:rsidRDefault="00000000" w:rsidRPr="00000000" w14:paraId="000000D6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910827964"/>
              <w:tag w:val="goog_rdk_464"/>
            </w:sdtPr>
            <w:sdtContent>
              <w:ins w:author="Raja Deekshitha" w:id="37" w:date="2025-07-24T18:32:36Z"/>
              <w:sdt>
                <w:sdtPr>
                  <w:id w:val="801336570"/>
                  <w:tag w:val="goog_rdk_465"/>
                </w:sdtPr>
                <w:sdtContent>
                  <w:ins w:author="Raja Deekshitha" w:id="37" w:date="2025-07-24T18:32:36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38" w:date="2025-07-24T18:32:36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3. This class is further inherited to the classes called MP3Player and Wavplayer</w:t>
                    </w:r>
                  </w:ins>
                </w:sdtContent>
              </w:sdt>
              <w:ins w:author="Raja Deekshitha" w:id="37" w:date="2025-07-24T18:32:36Z"/>
            </w:sdtContent>
          </w:sdt>
        </w:p>
      </w:sdtContent>
    </w:sdt>
    <w:sdt>
      <w:sdtPr>
        <w:id w:val="-759351246"/>
        <w:tag w:val="goog_rdk_469"/>
      </w:sdtPr>
      <w:sdtContent>
        <w:p w:rsidR="00000000" w:rsidDel="00000000" w:rsidP="00000000" w:rsidRDefault="00000000" w:rsidRPr="00000000" w14:paraId="000000D7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266130676"/>
              <w:tag w:val="goog_rdk_467"/>
            </w:sdtPr>
            <w:sdtContent>
              <w:ins w:author="Raja Deekshitha" w:id="37" w:date="2025-07-24T18:32:36Z"/>
              <w:sdt>
                <w:sdtPr>
                  <w:id w:val="1975890262"/>
                  <w:tag w:val="goog_rdk_468"/>
                </w:sdtPr>
                <w:sdtContent>
                  <w:ins w:author="Raja Deekshitha" w:id="37" w:date="2025-07-24T18:32:36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38" w:date="2025-07-24T18:32:36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4.These classes provide implementations for the abstract methods.</w:t>
                    </w:r>
                  </w:ins>
                </w:sdtContent>
              </w:sdt>
              <w:ins w:author="Raja Deekshitha" w:id="37" w:date="2025-07-24T18:32:36Z"/>
            </w:sdtContent>
          </w:sdt>
        </w:p>
      </w:sdtContent>
    </w:sdt>
    <w:sdt>
      <w:sdtPr>
        <w:id w:val="684816200"/>
        <w:tag w:val="goog_rdk_472"/>
      </w:sdtPr>
      <w:sdtContent>
        <w:p w:rsidR="00000000" w:rsidDel="00000000" w:rsidP="00000000" w:rsidRDefault="00000000" w:rsidRPr="00000000" w14:paraId="000000D8">
          <w:pPr>
            <w:rPr>
              <w:ins w:author="Raja Deekshitha" w:id="37" w:date="2025-07-24T18:32:36Z"/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55148603"/>
              <w:tag w:val="goog_rdk_470"/>
            </w:sdtPr>
            <w:sdtContent>
              <w:ins w:author="Raja Deekshitha" w:id="37" w:date="2025-07-24T18:32:36Z"/>
              <w:sdt>
                <w:sdtPr>
                  <w:id w:val="-1954802065"/>
                  <w:tag w:val="goog_rdk_471"/>
                </w:sdtPr>
                <w:sdtContent>
                  <w:ins w:author="Raja Deekshitha" w:id="37" w:date="2025-07-24T18:32:36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38" w:date="2025-07-24T18:32:36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5.created objects for the accessing of these attributes and methods. </w:t>
                    </w:r>
                  </w:ins>
                </w:sdtContent>
              </w:sdt>
              <w:ins w:author="Raja Deekshitha" w:id="37" w:date="2025-07-24T18:32:36Z"/>
            </w:sdtContent>
          </w:sdt>
        </w:p>
      </w:sdtContent>
    </w:sdt>
    <w:sdt>
      <w:sdtPr>
        <w:id w:val="-6065548"/>
        <w:tag w:val="goog_rdk_474"/>
      </w:sdtPr>
      <w:sdtContent>
        <w:p w:rsidR="00000000" w:rsidDel="00000000" w:rsidP="00000000" w:rsidRDefault="00000000" w:rsidRPr="00000000" w14:paraId="000000D9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38" w:date="2025-07-24T18:32:36Z">
                <w:rPr/>
              </w:rPrChange>
            </w:rPr>
          </w:pPr>
          <w:sdt>
            <w:sdtPr>
              <w:id w:val="-1792776923"/>
              <w:tag w:val="goog_rdk_473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20. Data Storage Abstraction</w:t>
      </w:r>
    </w:p>
    <w:sdt>
      <w:sdtPr>
        <w:id w:val="-530613380"/>
        <w:tag w:val="goog_rdk_476"/>
      </w:sdtPr>
      <w:sdtContent>
        <w:p w:rsidR="00000000" w:rsidDel="00000000" w:rsidP="00000000" w:rsidRDefault="00000000" w:rsidRPr="00000000" w14:paraId="000000DB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0"/>
              <w:szCs w:val="20"/>
              <w:rtl w:val="0"/>
            </w:rPr>
            <w:t xml:space="preserve">from abc import ABC, abstractmethod</w:t>
            <w:br w:type="textWrapping"/>
            <w:br w:type="textWrapping"/>
            <w:t xml:space="preserve">class Storage(ABC):</w:t>
            <w:br w:type="textWrapping"/>
            <w:t xml:space="preserve">    @abstractmethod</w:t>
            <w:br w:type="textWrapping"/>
            <w:t xml:space="preserve">    def save(self, data): pass</w:t>
            <w:br w:type="textWrapping"/>
            <w:br w:type="textWrapping"/>
            <w:t xml:space="preserve">class Database(Storage):</w:t>
            <w:br w:type="textWrapping"/>
            <w:t xml:space="preserve">    def save(self, data):</w:t>
            <w:br w:type="textWrapping"/>
            <w:t xml:space="preserve">        print(f"Saving to DB: {data}")</w:t>
            <w:br w:type="textWrapping"/>
            <w:br w:type="textWrapping"/>
            <w:t xml:space="preserve">class FileSystem(Storage):</w:t>
            <w:br w:type="textWrapping"/>
            <w:t xml:space="preserve">    def save(self, data):</w:t>
            <w:br w:type="textWrapping"/>
            <w:t xml:space="preserve">        print(f"Saving to file: {data}")</w:t>
            <w:br w:type="textWrapping"/>
            <w:br w:type="textWrapping"/>
            <w:t xml:space="preserve">def store(storage: Storage, data):</w:t>
            <w:br w:type="textWrapping"/>
            <w:t xml:space="preserve">    storage.save(data)</w:t>
            <w:br w:type="textWrapping"/>
            <w:br w:type="textWrapping"/>
            <w:t xml:space="preserve">store(Database(), "Customer Data")</w:t>
            <w:br w:type="textWrapping"/>
            <w:t xml:space="preserve">store(FileSystem(), "Log Data")</w:t>
          </w:r>
          <w:sdt>
            <w:sdtPr>
              <w:id w:val="-1058451330"/>
              <w:tag w:val="goog_rdk_475"/>
            </w:sdtPr>
            <w:sdtContent>
              <w:ins w:author="Raja Deekshitha" w:id="39" w:date="2025-07-24T18:34:5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712116408"/>
        <w:tag w:val="goog_rdk_478"/>
      </w:sdtPr>
      <w:sdtContent>
        <w:p w:rsidR="00000000" w:rsidDel="00000000" w:rsidP="00000000" w:rsidRDefault="00000000" w:rsidRPr="00000000" w14:paraId="000000DC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311434367"/>
              <w:tag w:val="goog_rdk_477"/>
            </w:sdtPr>
            <w:sdtContent>
              <w:ins w:author="Raja Deekshitha" w:id="39" w:date="2025-07-24T18:34:5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-1517872151"/>
        <w:tag w:val="goog_rdk_480"/>
      </w:sdtPr>
      <w:sdtContent>
        <w:p w:rsidR="00000000" w:rsidDel="00000000" w:rsidP="00000000" w:rsidRDefault="00000000" w:rsidRPr="00000000" w14:paraId="000000DD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717631069"/>
              <w:tag w:val="goog_rdk_479"/>
            </w:sdtPr>
            <w:sdtContent>
              <w:ins w:author="Raja Deekshitha" w:id="39" w:date="2025-07-24T18:34:58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Output:</w:t>
                </w:r>
              </w:ins>
            </w:sdtContent>
          </w:sdt>
        </w:p>
      </w:sdtContent>
    </w:sdt>
    <w:sdt>
      <w:sdtPr>
        <w:id w:val="447840377"/>
        <w:tag w:val="goog_rdk_482"/>
      </w:sdtPr>
      <w:sdtContent>
        <w:p w:rsidR="00000000" w:rsidDel="00000000" w:rsidP="00000000" w:rsidRDefault="00000000" w:rsidRPr="00000000" w14:paraId="000000DE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968108154"/>
              <w:tag w:val="goog_rdk_481"/>
            </w:sdtPr>
            <w:sdtContent>
              <w:ins w:author="Raja Deekshitha" w:id="39" w:date="2025-07-24T18:34:58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Saving to DB: Customer Data</w:t>
                </w:r>
              </w:ins>
            </w:sdtContent>
          </w:sdt>
        </w:p>
      </w:sdtContent>
    </w:sdt>
    <w:sdt>
      <w:sdtPr>
        <w:id w:val="-1864493108"/>
        <w:tag w:val="goog_rdk_484"/>
      </w:sdtPr>
      <w:sdtContent>
        <w:p w:rsidR="00000000" w:rsidDel="00000000" w:rsidP="00000000" w:rsidRDefault="00000000" w:rsidRPr="00000000" w14:paraId="000000DF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-1300190352"/>
              <w:tag w:val="goog_rdk_483"/>
            </w:sdtPr>
            <w:sdtContent>
              <w:ins w:author="Raja Deekshitha" w:id="39" w:date="2025-07-24T18:34:58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Saving to file: Log Data</w:t>
                </w:r>
              </w:ins>
            </w:sdtContent>
          </w:sdt>
        </w:p>
      </w:sdtContent>
    </w:sdt>
    <w:sdt>
      <w:sdtPr>
        <w:id w:val="408752026"/>
        <w:tag w:val="goog_rdk_486"/>
      </w:sdtPr>
      <w:sdtContent>
        <w:p w:rsidR="00000000" w:rsidDel="00000000" w:rsidP="00000000" w:rsidRDefault="00000000" w:rsidRPr="00000000" w14:paraId="000000E0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</w:rPr>
          </w:pPr>
          <w:sdt>
            <w:sdtPr>
              <w:id w:val="1977937280"/>
              <w:tag w:val="goog_rdk_485"/>
            </w:sdtPr>
            <w:sdtContent>
              <w:ins w:author="Raja Deekshitha" w:id="39" w:date="2025-07-24T18:34:5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id w:val="2121203568"/>
        <w:tag w:val="goog_rdk_489"/>
      </w:sdtPr>
      <w:sdtContent>
        <w:p w:rsidR="00000000" w:rsidDel="00000000" w:rsidP="00000000" w:rsidRDefault="00000000" w:rsidRPr="00000000" w14:paraId="000000E1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2064948745"/>
              <w:tag w:val="goog_rdk_487"/>
            </w:sdtPr>
            <w:sdtContent>
              <w:ins w:author="Raja Deekshitha" w:id="39" w:date="2025-07-24T18:34:58Z"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1. </w:t>
                </w:r>
              </w:ins>
              <w:sdt>
                <w:sdtPr>
                  <w:id w:val="1455004890"/>
                  <w:tag w:val="goog_rdk_488"/>
                </w:sdtPr>
                <w:sdtContent>
                  <w:ins w:author="Raja Deekshitha" w:id="39" w:date="2025-07-24T18:34:58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40" w:date="2025-07-24T18:34:58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abstractmethod and ABC are imported from abc.</w:t>
                    </w:r>
                  </w:ins>
                </w:sdtContent>
              </w:sdt>
              <w:ins w:author="Raja Deekshitha" w:id="39" w:date="2025-07-24T18:34:58Z"/>
            </w:sdtContent>
          </w:sdt>
        </w:p>
      </w:sdtContent>
    </w:sdt>
    <w:sdt>
      <w:sdtPr>
        <w:id w:val="-551208750"/>
        <w:tag w:val="goog_rdk_492"/>
      </w:sdtPr>
      <w:sdtContent>
        <w:p w:rsidR="00000000" w:rsidDel="00000000" w:rsidP="00000000" w:rsidRDefault="00000000" w:rsidRPr="00000000" w14:paraId="000000E2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43042017"/>
              <w:tag w:val="goog_rdk_490"/>
            </w:sdtPr>
            <w:sdtContent>
              <w:ins w:author="Raja Deekshitha" w:id="39" w:date="2025-07-24T18:34:58Z"/>
              <w:sdt>
                <w:sdtPr>
                  <w:id w:val="1693028704"/>
                  <w:tag w:val="goog_rdk_491"/>
                </w:sdtPr>
                <w:sdtContent>
                  <w:ins w:author="Raja Deekshitha" w:id="39" w:date="2025-07-24T18:34:58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40" w:date="2025-07-24T18:34:58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2.Storage is an abstract class with abstract method called save.</w:t>
                    </w:r>
                  </w:ins>
                </w:sdtContent>
              </w:sdt>
              <w:ins w:author="Raja Deekshitha" w:id="39" w:date="2025-07-24T18:34:58Z"/>
            </w:sdtContent>
          </w:sdt>
        </w:p>
      </w:sdtContent>
    </w:sdt>
    <w:sdt>
      <w:sdtPr>
        <w:id w:val="-772065953"/>
        <w:tag w:val="goog_rdk_495"/>
      </w:sdtPr>
      <w:sdtContent>
        <w:p w:rsidR="00000000" w:rsidDel="00000000" w:rsidP="00000000" w:rsidRDefault="00000000" w:rsidRPr="00000000" w14:paraId="000000E3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871439448"/>
              <w:tag w:val="goog_rdk_493"/>
            </w:sdtPr>
            <w:sdtContent>
              <w:ins w:author="Raja Deekshitha" w:id="39" w:date="2025-07-24T18:34:58Z"/>
              <w:sdt>
                <w:sdtPr>
                  <w:id w:val="-533596667"/>
                  <w:tag w:val="goog_rdk_494"/>
                </w:sdtPr>
                <w:sdtContent>
                  <w:ins w:author="Raja Deekshitha" w:id="39" w:date="2025-07-24T18:34:58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40" w:date="2025-07-24T18:34:58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3. This class is further inherited to the classes called Database and FileSystem</w:t>
                    </w:r>
                  </w:ins>
                </w:sdtContent>
              </w:sdt>
              <w:ins w:author="Raja Deekshitha" w:id="39" w:date="2025-07-24T18:34:58Z"/>
            </w:sdtContent>
          </w:sdt>
        </w:p>
      </w:sdtContent>
    </w:sdt>
    <w:sdt>
      <w:sdtPr>
        <w:id w:val="-1618001581"/>
        <w:tag w:val="goog_rdk_498"/>
      </w:sdtPr>
      <w:sdtContent>
        <w:p w:rsidR="00000000" w:rsidDel="00000000" w:rsidP="00000000" w:rsidRDefault="00000000" w:rsidRPr="00000000" w14:paraId="000000E4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-1269676955"/>
              <w:tag w:val="goog_rdk_496"/>
            </w:sdtPr>
            <w:sdtContent>
              <w:ins w:author="Raja Deekshitha" w:id="39" w:date="2025-07-24T18:34:58Z"/>
              <w:sdt>
                <w:sdtPr>
                  <w:id w:val="984677405"/>
                  <w:tag w:val="goog_rdk_497"/>
                </w:sdtPr>
                <w:sdtContent>
                  <w:ins w:author="Raja Deekshitha" w:id="39" w:date="2025-07-24T18:34:58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40" w:date="2025-07-24T18:34:58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4.These classes provide implementations for the abstract methods.</w:t>
                    </w:r>
                  </w:ins>
                </w:sdtContent>
              </w:sdt>
              <w:ins w:author="Raja Deekshitha" w:id="39" w:date="2025-07-24T18:34:58Z"/>
            </w:sdtContent>
          </w:sdt>
        </w:p>
      </w:sdtContent>
    </w:sdt>
    <w:sdt>
      <w:sdtPr>
        <w:id w:val="-1100868736"/>
        <w:tag w:val="goog_rdk_501"/>
      </w:sdtPr>
      <w:sdtContent>
        <w:p w:rsidR="00000000" w:rsidDel="00000000" w:rsidP="00000000" w:rsidRDefault="00000000" w:rsidRPr="00000000" w14:paraId="000000E5">
          <w:pPr>
            <w:rPr>
              <w:ins w:author="Raja Deekshitha" w:id="39" w:date="2025-07-24T18:34:58Z"/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>
                  <w:rFonts w:ascii="Courier New" w:cs="Courier New" w:eastAsia="Courier New" w:hAnsi="Courier New"/>
                  <w:sz w:val="20"/>
                  <w:szCs w:val="20"/>
                </w:rPr>
              </w:rPrChange>
            </w:rPr>
          </w:pPr>
          <w:sdt>
            <w:sdtPr>
              <w:id w:val="1190272640"/>
              <w:tag w:val="goog_rdk_499"/>
            </w:sdtPr>
            <w:sdtContent>
              <w:ins w:author="Raja Deekshitha" w:id="39" w:date="2025-07-24T18:34:58Z"/>
              <w:sdt>
                <w:sdtPr>
                  <w:id w:val="-189724377"/>
                  <w:tag w:val="goog_rdk_500"/>
                </w:sdtPr>
                <w:sdtContent>
                  <w:ins w:author="Raja Deekshitha" w:id="39" w:date="2025-07-24T18:34:58Z">
                    <w:r w:rsidDel="00000000" w:rsidR="00000000" w:rsidRPr="00000000">
                      <w:rPr>
                        <w:rFonts w:ascii="Courier New" w:cs="Courier New" w:eastAsia="Courier New" w:hAnsi="Courier New"/>
                        <w:sz w:val="20"/>
                        <w:szCs w:val="20"/>
                        <w:rtl w:val="0"/>
                        <w:rPrChange w:author="Raja Deekshitha" w:id="40" w:date="2025-07-24T18:34:58Z">
                          <w:rPr>
                            <w:rFonts w:ascii="Courier New" w:cs="Courier New" w:eastAsia="Courier New" w:hAnsi="Courier New"/>
                            <w:sz w:val="20"/>
                            <w:szCs w:val="20"/>
                          </w:rPr>
                        </w:rPrChange>
                      </w:rPr>
                      <w:t xml:space="preserve">5.created objects for the accessing of these attributes and methods. </w:t>
                    </w:r>
                  </w:ins>
                </w:sdtContent>
              </w:sdt>
              <w:ins w:author="Raja Deekshitha" w:id="39" w:date="2025-07-24T18:34:58Z"/>
            </w:sdtContent>
          </w:sdt>
        </w:p>
      </w:sdtContent>
    </w:sdt>
    <w:sdt>
      <w:sdtPr>
        <w:id w:val="1547384306"/>
        <w:tag w:val="goog_rdk_503"/>
      </w:sdtPr>
      <w:sdtContent>
        <w:p w:rsidR="00000000" w:rsidDel="00000000" w:rsidP="00000000" w:rsidRDefault="00000000" w:rsidRPr="00000000" w14:paraId="000000E6">
          <w:pPr>
            <w:rPr>
              <w:rFonts w:ascii="Courier New" w:cs="Courier New" w:eastAsia="Courier New" w:hAnsi="Courier New"/>
              <w:sz w:val="20"/>
              <w:szCs w:val="20"/>
              <w:rPrChange w:author="Raja Deekshitha" w:id="40" w:date="2025-07-24T18:34:58Z">
                <w:rPr/>
              </w:rPrChange>
            </w:rPr>
          </w:pPr>
          <w:sdt>
            <w:sdtPr>
              <w:id w:val="-1969606145"/>
              <w:tag w:val="goog_rdk_50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jPXXBpSFdv4gl/usnLtWIdsyw==">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